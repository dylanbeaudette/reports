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D8D21" w14:textId="09D6B147" w:rsidR="00D8352B" w:rsidRPr="00A27150" w:rsidRDefault="00D8352B" w:rsidP="00B16275">
      <w:pPr>
        <w:pStyle w:val="Title"/>
      </w:pPr>
      <w:r w:rsidRPr="00A27150">
        <w:t>MAP UNIT SUMMARY REPORT</w:t>
      </w:r>
      <w:r w:rsidR="006202E8">
        <w:t xml:space="preserve"> - PART 1 - </w:t>
      </w:r>
      <w:r w:rsidRPr="00A27150">
        <w:t>BACKGROUND</w:t>
      </w:r>
    </w:p>
    <w:p w14:paraId="0F2CE89E" w14:textId="03A63E2B" w:rsidR="00D8352B" w:rsidRPr="00A27150" w:rsidDel="00782E20" w:rsidRDefault="00782E20" w:rsidP="00B16275">
      <w:pPr>
        <w:tabs>
          <w:tab w:val="left" w:pos="1571"/>
        </w:tabs>
        <w:spacing w:after="0"/>
        <w:jc w:val="center"/>
        <w:rPr>
          <w:del w:id="0" w:author="Wood, Jennifer - NRCS, Davis, CA" w:date="2016-07-18T12:13:00Z"/>
          <w:rFonts w:cs="Arial"/>
        </w:rPr>
      </w:pPr>
      <w:ins w:id="1" w:author="Wood, Jennifer - NRCS, Davis, CA" w:date="2016-07-18T12:13:00Z">
        <w:r>
          <w:rPr>
            <w:rFonts w:cs="Arial"/>
          </w:rPr>
          <w:fldChar w:fldCharType="begin"/>
        </w:r>
        <w:r>
          <w:rPr>
            <w:rFonts w:cs="Arial"/>
          </w:rPr>
          <w:instrText xml:space="preserve"> DATE   \* MERGEFORMAT </w:instrText>
        </w:r>
      </w:ins>
      <w:r>
        <w:rPr>
          <w:rFonts w:cs="Arial"/>
        </w:rPr>
        <w:fldChar w:fldCharType="separate"/>
      </w:r>
      <w:ins w:id="2" w:author="Beaudette, Dylan - NRCS, Sonora, CA" w:date="2016-07-22T11:39:00Z">
        <w:r w:rsidR="00672CDA">
          <w:rPr>
            <w:rFonts w:cs="Arial"/>
            <w:noProof/>
          </w:rPr>
          <w:t>7/22/2016</w:t>
        </w:r>
      </w:ins>
      <w:ins w:id="3" w:author="Wood, Jennifer - NRCS, Davis, CA" w:date="2016-07-19T13:11:00Z">
        <w:del w:id="4" w:author="Beaudette, Dylan - NRCS, Sonora, CA" w:date="2016-07-22T11:39:00Z">
          <w:r w:rsidR="00D8068D" w:rsidDel="00672CDA">
            <w:rPr>
              <w:rFonts w:cs="Arial"/>
              <w:noProof/>
            </w:rPr>
            <w:delText>7/19/2016</w:delText>
          </w:r>
        </w:del>
      </w:ins>
      <w:ins w:id="5" w:author="Wood, Jennifer - NRCS, Davis, CA" w:date="2016-07-18T12:13:00Z">
        <w:r>
          <w:rPr>
            <w:rFonts w:cs="Arial"/>
          </w:rPr>
          <w:fldChar w:fldCharType="end"/>
        </w:r>
      </w:ins>
      <w:del w:id="6" w:author="Wood, Jennifer - NRCS, Davis, CA" w:date="2016-07-18T12:13:00Z">
        <w:r w:rsidR="00EF7B43" w:rsidRPr="00A27150" w:rsidDel="00782E20">
          <w:rPr>
            <w:rFonts w:cs="Arial"/>
          </w:rPr>
          <w:delText>7</w:delText>
        </w:r>
        <w:r w:rsidR="00D8352B" w:rsidRPr="00A27150" w:rsidDel="00782E20">
          <w:rPr>
            <w:rFonts w:cs="Arial"/>
          </w:rPr>
          <w:delText>/</w:delText>
        </w:r>
        <w:r w:rsidR="00EF7B43" w:rsidRPr="00A27150" w:rsidDel="00782E20">
          <w:rPr>
            <w:rFonts w:cs="Arial"/>
          </w:rPr>
          <w:delText>11</w:delText>
        </w:r>
        <w:r w:rsidR="00D8352B" w:rsidRPr="00A27150" w:rsidDel="00782E20">
          <w:rPr>
            <w:rFonts w:cs="Arial"/>
          </w:rPr>
          <w:delText>/2016</w:delText>
        </w:r>
      </w:del>
    </w:p>
    <w:p w14:paraId="0951927B" w14:textId="77777777" w:rsidR="00D8352B" w:rsidRPr="00A27150" w:rsidRDefault="00D8352B" w:rsidP="001D458F">
      <w:pPr>
        <w:tabs>
          <w:tab w:val="left" w:pos="1571"/>
        </w:tabs>
        <w:spacing w:after="0"/>
        <w:rPr>
          <w:rFonts w:cs="Arial"/>
        </w:rPr>
      </w:pPr>
    </w:p>
    <w:p w14:paraId="6B3A8534" w14:textId="48E4B71C" w:rsidR="00D8352B" w:rsidRPr="00A27150" w:rsidRDefault="00D8352B" w:rsidP="001D458F">
      <w:pPr>
        <w:tabs>
          <w:tab w:val="left" w:pos="1571"/>
        </w:tabs>
        <w:spacing w:after="0"/>
        <w:rPr>
          <w:rFonts w:cs="Arial"/>
          <w:bCs/>
        </w:rPr>
      </w:pPr>
      <w:r w:rsidRPr="00A27150">
        <w:rPr>
          <w:rFonts w:cs="Arial"/>
          <w:bCs/>
        </w:rPr>
        <w:t>Dylan Beaudette, Digital Soil Mapping Specialist, SSR-2, Sonora, CA</w:t>
      </w:r>
    </w:p>
    <w:p w14:paraId="3F15053D" w14:textId="77777777" w:rsidR="00D8352B" w:rsidRPr="00A27150" w:rsidRDefault="00D8352B" w:rsidP="001D458F">
      <w:pPr>
        <w:tabs>
          <w:tab w:val="left" w:pos="1571"/>
        </w:tabs>
        <w:spacing w:after="0"/>
        <w:rPr>
          <w:rFonts w:cs="Arial"/>
        </w:rPr>
      </w:pPr>
      <w:r w:rsidRPr="00A27150">
        <w:rPr>
          <w:rFonts w:cs="Arial"/>
          <w:bCs/>
        </w:rPr>
        <w:t>Jennifer Wood, Soil Data Quality Specialist, SSR-2, Davis, CA</w:t>
      </w:r>
    </w:p>
    <w:p w14:paraId="2476DDFD" w14:textId="77777777" w:rsidR="00D8352B" w:rsidRPr="00A27150" w:rsidRDefault="00D8352B" w:rsidP="001D458F">
      <w:pPr>
        <w:tabs>
          <w:tab w:val="left" w:pos="1571"/>
        </w:tabs>
        <w:spacing w:after="0"/>
        <w:rPr>
          <w:rFonts w:cs="Arial"/>
        </w:rPr>
      </w:pPr>
      <w:r w:rsidRPr="00A27150">
        <w:rPr>
          <w:rFonts w:cs="Arial"/>
        </w:rPr>
        <w:t>Russ Almaraz, GIS Specialist, SSR-2, Davis, CA</w:t>
      </w:r>
    </w:p>
    <w:p w14:paraId="40D9D0E0" w14:textId="77777777" w:rsidR="00D8352B" w:rsidRPr="00A27150" w:rsidRDefault="00D8352B" w:rsidP="001D458F">
      <w:pPr>
        <w:tabs>
          <w:tab w:val="left" w:pos="1571"/>
        </w:tabs>
        <w:spacing w:after="0"/>
        <w:rPr>
          <w:rFonts w:cs="Arial"/>
          <w:b/>
          <w:bCs/>
        </w:rPr>
      </w:pPr>
    </w:p>
    <w:p w14:paraId="61621EE7" w14:textId="4E041585" w:rsidR="00D8352B" w:rsidRPr="00B16275" w:rsidRDefault="00D8352B" w:rsidP="00A27150">
      <w:pPr>
        <w:pStyle w:val="Heading1"/>
      </w:pPr>
      <w:bookmarkStart w:id="7" w:name="_PART_1_-"/>
      <w:bookmarkEnd w:id="7"/>
      <w:r w:rsidRPr="00B16275">
        <w:t xml:space="preserve">PART 1 </w:t>
      </w:r>
      <w:del w:id="8" w:author="Wood, Jennifer - NRCS, Davis, CA" w:date="2016-07-19T14:27:00Z">
        <w:r w:rsidRPr="00B16275" w:rsidDel="00097A9C">
          <w:delText>-</w:delText>
        </w:r>
      </w:del>
      <w:ins w:id="9" w:author="Wood, Jennifer - NRCS, Davis, CA" w:date="2016-07-19T14:27:00Z">
        <w:r w:rsidR="00097A9C">
          <w:t>–</w:t>
        </w:r>
      </w:ins>
      <w:r w:rsidRPr="00B16275">
        <w:t xml:space="preserve"> OVERVIEW</w:t>
      </w:r>
      <w:ins w:id="10" w:author="Wood, Jennifer - NRCS, Davis, CA" w:date="2016-07-19T14:27:00Z">
        <w:r w:rsidR="00097A9C">
          <w:t xml:space="preserve"> </w:t>
        </w:r>
        <w:r w:rsidR="00097A9C" w:rsidRPr="00097A9C">
          <w:rPr>
            <w:b w:val="0"/>
            <w:rPrChange w:id="11" w:author="Wood, Jennifer - NRCS, Davis, CA" w:date="2016-07-19T14:28:00Z">
              <w:rPr/>
            </w:rPrChange>
          </w:rPr>
          <w:t>(Part 2 in a separate file titled</w:t>
        </w:r>
        <w:r w:rsidR="00097A9C">
          <w:t xml:space="preserve"> </w:t>
        </w:r>
      </w:ins>
      <w:ins w:id="12" w:author="Wood, Jennifer - NRCS, Davis, CA" w:date="2016-07-19T14:28:00Z">
        <w:r w:rsidR="00097A9C">
          <w:rPr>
            <w:b w:val="0"/>
            <w:bCs w:val="0"/>
          </w:rPr>
          <w:t>“Map Unit Summary Report Part 2 – Instructions”)</w:t>
        </w:r>
      </w:ins>
    </w:p>
    <w:p w14:paraId="0FD45F8B" w14:textId="77777777" w:rsidR="00D8352B" w:rsidRPr="00A27150" w:rsidRDefault="00D8352B" w:rsidP="001D458F">
      <w:pPr>
        <w:tabs>
          <w:tab w:val="left" w:pos="1571"/>
        </w:tabs>
        <w:spacing w:after="0"/>
        <w:rPr>
          <w:rFonts w:cs="Arial"/>
          <w:b/>
          <w:bCs/>
        </w:rPr>
      </w:pPr>
    </w:p>
    <w:p w14:paraId="7F2EEACE" w14:textId="77777777" w:rsidR="00D8352B" w:rsidRPr="00A27150" w:rsidRDefault="00D8352B" w:rsidP="00B16275">
      <w:pPr>
        <w:pStyle w:val="Heading2"/>
      </w:pPr>
      <w:r w:rsidRPr="00A27150">
        <w:t>Objective</w:t>
      </w:r>
    </w:p>
    <w:p w14:paraId="45F2CE02" w14:textId="77777777" w:rsidR="00D8352B" w:rsidRPr="00A27150" w:rsidRDefault="00D8352B" w:rsidP="001D458F">
      <w:pPr>
        <w:tabs>
          <w:tab w:val="left" w:pos="1571"/>
        </w:tabs>
        <w:spacing w:after="0"/>
        <w:rPr>
          <w:rFonts w:cs="Arial"/>
        </w:rPr>
      </w:pPr>
      <w:r w:rsidRPr="00A27150">
        <w:rPr>
          <w:rFonts w:cs="Arial"/>
        </w:rPr>
        <w:t>Provide quantitative summaries and comparisons of select environmental properties (as defined by raster data sources) according to map unit delineations.</w:t>
      </w:r>
    </w:p>
    <w:p w14:paraId="0ED5EF3B" w14:textId="77777777" w:rsidR="00D8352B" w:rsidRPr="00A27150" w:rsidRDefault="00D8352B" w:rsidP="001D458F">
      <w:pPr>
        <w:tabs>
          <w:tab w:val="left" w:pos="1571"/>
        </w:tabs>
        <w:spacing w:after="0"/>
        <w:rPr>
          <w:rFonts w:cs="Arial"/>
          <w:b/>
          <w:bCs/>
        </w:rPr>
      </w:pPr>
    </w:p>
    <w:p w14:paraId="40476F5E" w14:textId="725A01EA" w:rsidR="00D8352B" w:rsidRPr="00A27150" w:rsidRDefault="00D8352B" w:rsidP="00B16275">
      <w:pPr>
        <w:pStyle w:val="Heading2"/>
      </w:pPr>
      <w:r w:rsidRPr="00A27150">
        <w:t>Background</w:t>
      </w:r>
    </w:p>
    <w:p w14:paraId="0F884730" w14:textId="77777777" w:rsidR="00D8352B" w:rsidRPr="00A27150" w:rsidRDefault="00D8352B" w:rsidP="001D458F">
      <w:pPr>
        <w:tabs>
          <w:tab w:val="left" w:pos="1571"/>
        </w:tabs>
        <w:spacing w:after="0"/>
        <w:rPr>
          <w:rFonts w:cs="Arial"/>
        </w:rPr>
      </w:pPr>
      <w:r w:rsidRPr="00A27150">
        <w:rPr>
          <w:rFonts w:cs="Arial"/>
        </w:rPr>
        <w:t>Initial mapping and MLRA update work in the soil survey program require knowledge of the variation in the environmental properties across the spatial extent of a map unit.</w:t>
      </w:r>
    </w:p>
    <w:p w14:paraId="7A1FAE56" w14:textId="77777777" w:rsidR="00D8352B" w:rsidRPr="00A27150" w:rsidRDefault="00D8352B" w:rsidP="001D458F">
      <w:pPr>
        <w:tabs>
          <w:tab w:val="left" w:pos="1571"/>
        </w:tabs>
        <w:spacing w:after="0"/>
        <w:rPr>
          <w:rFonts w:cs="Arial"/>
        </w:rPr>
      </w:pPr>
    </w:p>
    <w:p w14:paraId="6364BDF8" w14:textId="02086599" w:rsidR="00D8352B" w:rsidRPr="00A27150" w:rsidRDefault="00D8352B" w:rsidP="001D458F">
      <w:pPr>
        <w:tabs>
          <w:tab w:val="left" w:pos="1571"/>
        </w:tabs>
        <w:spacing w:after="0"/>
        <w:rPr>
          <w:rFonts w:cs="Arial"/>
        </w:rPr>
      </w:pPr>
      <w:r w:rsidRPr="00A27150">
        <w:rPr>
          <w:rFonts w:cs="Arial"/>
        </w:rPr>
        <w:t>Some of the environmental properties of interest include:</w:t>
      </w:r>
    </w:p>
    <w:p w14:paraId="2AD8C6C9" w14:textId="77777777" w:rsidR="00D8352B" w:rsidRPr="00A27150" w:rsidRDefault="00D8352B" w:rsidP="001D458F">
      <w:pPr>
        <w:numPr>
          <w:ilvl w:val="0"/>
          <w:numId w:val="7"/>
        </w:numPr>
        <w:tabs>
          <w:tab w:val="left" w:pos="1571"/>
        </w:tabs>
        <w:spacing w:after="0"/>
        <w:rPr>
          <w:rFonts w:cs="Arial"/>
        </w:rPr>
      </w:pPr>
      <w:r w:rsidRPr="00A27150">
        <w:rPr>
          <w:rFonts w:cs="Arial"/>
        </w:rPr>
        <w:t>Elevation</w:t>
      </w:r>
    </w:p>
    <w:p w14:paraId="594ED1E1" w14:textId="77777777" w:rsidR="00D8352B" w:rsidRPr="00A27150" w:rsidRDefault="00D8352B" w:rsidP="001D458F">
      <w:pPr>
        <w:numPr>
          <w:ilvl w:val="0"/>
          <w:numId w:val="7"/>
        </w:numPr>
        <w:tabs>
          <w:tab w:val="left" w:pos="1571"/>
        </w:tabs>
        <w:spacing w:after="0"/>
        <w:rPr>
          <w:rFonts w:cs="Arial"/>
        </w:rPr>
      </w:pPr>
      <w:r w:rsidRPr="00A27150">
        <w:rPr>
          <w:rFonts w:cs="Arial"/>
        </w:rPr>
        <w:t>Slope</w:t>
      </w:r>
    </w:p>
    <w:p w14:paraId="3FD67BCE" w14:textId="77777777" w:rsidR="00D8352B" w:rsidRPr="00A27150" w:rsidRDefault="00D8352B" w:rsidP="001D458F">
      <w:pPr>
        <w:numPr>
          <w:ilvl w:val="0"/>
          <w:numId w:val="7"/>
        </w:numPr>
        <w:tabs>
          <w:tab w:val="left" w:pos="1571"/>
        </w:tabs>
        <w:spacing w:after="0"/>
        <w:rPr>
          <w:rFonts w:cs="Arial"/>
        </w:rPr>
      </w:pPr>
      <w:r w:rsidRPr="00A27150">
        <w:rPr>
          <w:rFonts w:cs="Arial"/>
        </w:rPr>
        <w:t>Aspect</w:t>
      </w:r>
    </w:p>
    <w:p w14:paraId="22586A3A" w14:textId="77777777" w:rsidR="00D8352B" w:rsidRPr="00A27150" w:rsidRDefault="00D8352B" w:rsidP="001D458F">
      <w:pPr>
        <w:numPr>
          <w:ilvl w:val="0"/>
          <w:numId w:val="7"/>
        </w:numPr>
        <w:tabs>
          <w:tab w:val="left" w:pos="1571"/>
        </w:tabs>
        <w:spacing w:after="0"/>
        <w:rPr>
          <w:rFonts w:cs="Arial"/>
        </w:rPr>
      </w:pPr>
      <w:r w:rsidRPr="00A27150">
        <w:rPr>
          <w:rFonts w:cs="Arial"/>
        </w:rPr>
        <w:t>Surface curvature</w:t>
      </w:r>
    </w:p>
    <w:p w14:paraId="34EFE520" w14:textId="77777777" w:rsidR="00D8352B" w:rsidRPr="00A27150" w:rsidRDefault="00D8352B" w:rsidP="001D458F">
      <w:pPr>
        <w:numPr>
          <w:ilvl w:val="0"/>
          <w:numId w:val="7"/>
        </w:numPr>
        <w:tabs>
          <w:tab w:val="left" w:pos="1571"/>
        </w:tabs>
        <w:spacing w:after="0"/>
        <w:rPr>
          <w:rFonts w:cs="Arial"/>
        </w:rPr>
      </w:pPr>
      <w:r w:rsidRPr="00A27150">
        <w:rPr>
          <w:rFonts w:cs="Arial"/>
        </w:rPr>
        <w:t>Mean annual air temperature (PRISM 800m)</w:t>
      </w:r>
    </w:p>
    <w:p w14:paraId="7235BCFC" w14:textId="77777777" w:rsidR="00D8352B" w:rsidRPr="00A27150" w:rsidRDefault="00D8352B" w:rsidP="001D458F">
      <w:pPr>
        <w:numPr>
          <w:ilvl w:val="0"/>
          <w:numId w:val="7"/>
        </w:numPr>
        <w:tabs>
          <w:tab w:val="left" w:pos="1571"/>
        </w:tabs>
        <w:spacing w:after="0"/>
        <w:rPr>
          <w:rFonts w:cs="Arial"/>
        </w:rPr>
      </w:pPr>
      <w:r w:rsidRPr="00A27150">
        <w:rPr>
          <w:rFonts w:cs="Arial"/>
        </w:rPr>
        <w:t>Mean annual precipitation (PRISM 800m)</w:t>
      </w:r>
    </w:p>
    <w:p w14:paraId="12A010E0" w14:textId="77777777" w:rsidR="00D8352B" w:rsidRPr="00A27150" w:rsidRDefault="00D8352B" w:rsidP="001D458F">
      <w:pPr>
        <w:numPr>
          <w:ilvl w:val="0"/>
          <w:numId w:val="7"/>
        </w:numPr>
        <w:tabs>
          <w:tab w:val="left" w:pos="1571"/>
        </w:tabs>
        <w:spacing w:after="0"/>
        <w:rPr>
          <w:rFonts w:cs="Arial"/>
        </w:rPr>
      </w:pPr>
      <w:r w:rsidRPr="00A27150">
        <w:rPr>
          <w:rFonts w:cs="Arial"/>
        </w:rPr>
        <w:t>Frost free days (PRISM 800m)</w:t>
      </w:r>
    </w:p>
    <w:p w14:paraId="21B428A2" w14:textId="77777777" w:rsidR="00D8352B" w:rsidRPr="00A27150" w:rsidRDefault="00D8352B" w:rsidP="001D458F">
      <w:pPr>
        <w:numPr>
          <w:ilvl w:val="0"/>
          <w:numId w:val="7"/>
        </w:numPr>
        <w:tabs>
          <w:tab w:val="left" w:pos="1571"/>
        </w:tabs>
        <w:spacing w:after="0"/>
        <w:rPr>
          <w:rFonts w:cs="Arial"/>
        </w:rPr>
      </w:pPr>
      <w:r w:rsidRPr="00A27150">
        <w:rPr>
          <w:rFonts w:cs="Arial"/>
        </w:rPr>
        <w:t>Growing degree days (PRISM 800m)</w:t>
      </w:r>
    </w:p>
    <w:p w14:paraId="17879EBA" w14:textId="5546A9A8" w:rsidR="00D8352B" w:rsidRPr="00A27150" w:rsidRDefault="00D8352B" w:rsidP="001D458F">
      <w:pPr>
        <w:numPr>
          <w:ilvl w:val="0"/>
          <w:numId w:val="7"/>
        </w:numPr>
        <w:tabs>
          <w:tab w:val="left" w:pos="1571"/>
        </w:tabs>
        <w:spacing w:after="0"/>
        <w:rPr>
          <w:rFonts w:cs="Arial"/>
        </w:rPr>
      </w:pPr>
      <w:r w:rsidRPr="00A27150">
        <w:rPr>
          <w:rFonts w:cs="Arial"/>
        </w:rPr>
        <w:t>Solar radiation (modeled from DEM)</w:t>
      </w:r>
    </w:p>
    <w:p w14:paraId="48E1112C" w14:textId="77777777" w:rsidR="00D8352B" w:rsidRPr="00A27150" w:rsidRDefault="00D8352B" w:rsidP="001D458F">
      <w:pPr>
        <w:numPr>
          <w:ilvl w:val="0"/>
          <w:numId w:val="7"/>
        </w:numPr>
        <w:tabs>
          <w:tab w:val="left" w:pos="1571"/>
        </w:tabs>
        <w:spacing w:after="0"/>
        <w:rPr>
          <w:rFonts w:cs="Arial"/>
        </w:rPr>
      </w:pPr>
      <w:r w:rsidRPr="00A27150">
        <w:rPr>
          <w:rFonts w:cs="Arial"/>
        </w:rPr>
        <w:t>Land cover (NLCD, etc.)</w:t>
      </w:r>
    </w:p>
    <w:p w14:paraId="7D5CA963" w14:textId="77777777" w:rsidR="00D8352B" w:rsidRPr="00A27150" w:rsidRDefault="00D8352B" w:rsidP="001D458F">
      <w:pPr>
        <w:numPr>
          <w:ilvl w:val="0"/>
          <w:numId w:val="7"/>
        </w:numPr>
        <w:tabs>
          <w:tab w:val="left" w:pos="1571"/>
        </w:tabs>
        <w:spacing w:after="0"/>
        <w:rPr>
          <w:rFonts w:cs="Arial"/>
          <w:b/>
          <w:bCs/>
        </w:rPr>
      </w:pPr>
      <w:r w:rsidRPr="00A27150">
        <w:rPr>
          <w:rFonts w:cs="Arial"/>
        </w:rPr>
        <w:t>Derivatives and indexes based on any of the above such as:</w:t>
      </w:r>
    </w:p>
    <w:p w14:paraId="66DB2416" w14:textId="77777777" w:rsidR="00D8352B" w:rsidRPr="00A27150" w:rsidRDefault="00D8352B" w:rsidP="001D458F">
      <w:pPr>
        <w:numPr>
          <w:ilvl w:val="1"/>
          <w:numId w:val="7"/>
        </w:numPr>
        <w:tabs>
          <w:tab w:val="left" w:pos="1571"/>
        </w:tabs>
        <w:spacing w:after="0"/>
        <w:rPr>
          <w:rFonts w:cs="Arial"/>
          <w:b/>
          <w:bCs/>
        </w:rPr>
      </w:pPr>
      <w:r w:rsidRPr="00A27150">
        <w:rPr>
          <w:rFonts w:cs="Arial"/>
        </w:rPr>
        <w:t>Effective precipitation</w:t>
      </w:r>
    </w:p>
    <w:p w14:paraId="00045A34" w14:textId="77777777" w:rsidR="00D8352B" w:rsidRPr="00A27150" w:rsidRDefault="00D8352B" w:rsidP="001D458F">
      <w:pPr>
        <w:numPr>
          <w:ilvl w:val="1"/>
          <w:numId w:val="7"/>
        </w:numPr>
        <w:tabs>
          <w:tab w:val="left" w:pos="1571"/>
        </w:tabs>
        <w:spacing w:after="0"/>
        <w:rPr>
          <w:rFonts w:cs="Arial"/>
          <w:b/>
          <w:bCs/>
        </w:rPr>
      </w:pPr>
      <w:r w:rsidRPr="00A27150">
        <w:rPr>
          <w:rFonts w:cs="Arial"/>
        </w:rPr>
        <w:t>Compound topographic index</w:t>
      </w:r>
    </w:p>
    <w:p w14:paraId="42053A2F" w14:textId="77777777" w:rsidR="00D8352B" w:rsidRPr="00A27150" w:rsidRDefault="00D8352B" w:rsidP="001D458F">
      <w:pPr>
        <w:numPr>
          <w:ilvl w:val="1"/>
          <w:numId w:val="7"/>
        </w:numPr>
        <w:tabs>
          <w:tab w:val="left" w:pos="1571"/>
        </w:tabs>
        <w:spacing w:after="0"/>
        <w:rPr>
          <w:rFonts w:cs="Arial"/>
          <w:b/>
          <w:bCs/>
        </w:rPr>
      </w:pPr>
      <w:r w:rsidRPr="00A27150">
        <w:rPr>
          <w:rFonts w:cs="Arial"/>
        </w:rPr>
        <w:t>Slope shape (curvature) classification</w:t>
      </w:r>
    </w:p>
    <w:p w14:paraId="5D95E6E1" w14:textId="77777777" w:rsidR="00D8352B" w:rsidRPr="00A27150" w:rsidRDefault="00D8352B" w:rsidP="001D458F">
      <w:pPr>
        <w:numPr>
          <w:ilvl w:val="1"/>
          <w:numId w:val="7"/>
        </w:numPr>
        <w:tabs>
          <w:tab w:val="left" w:pos="1571"/>
        </w:tabs>
        <w:spacing w:after="0"/>
        <w:rPr>
          <w:rFonts w:cs="Arial"/>
          <w:b/>
          <w:bCs/>
        </w:rPr>
      </w:pPr>
      <w:r w:rsidRPr="00A27150">
        <w:rPr>
          <w:rFonts w:cs="Arial"/>
        </w:rPr>
        <w:t>Geomorphon-based landform element classification</w:t>
      </w:r>
    </w:p>
    <w:p w14:paraId="5AC72A37" w14:textId="77777777" w:rsidR="00D8352B" w:rsidRPr="00A27150" w:rsidRDefault="00D8352B" w:rsidP="001D458F">
      <w:pPr>
        <w:tabs>
          <w:tab w:val="left" w:pos="1571"/>
        </w:tabs>
        <w:spacing w:after="0"/>
        <w:rPr>
          <w:rFonts w:cs="Arial"/>
          <w:b/>
          <w:bCs/>
        </w:rPr>
      </w:pPr>
    </w:p>
    <w:p w14:paraId="25AB7013" w14:textId="77777777" w:rsidR="00D8352B" w:rsidRPr="00A27150" w:rsidRDefault="00D8352B" w:rsidP="001D458F">
      <w:pPr>
        <w:tabs>
          <w:tab w:val="left" w:pos="1571"/>
        </w:tabs>
        <w:spacing w:after="0"/>
        <w:rPr>
          <w:rFonts w:cs="Arial"/>
          <w:bCs/>
        </w:rPr>
      </w:pPr>
      <w:r w:rsidRPr="00A27150">
        <w:rPr>
          <w:rFonts w:cs="Arial"/>
          <w:bCs/>
        </w:rPr>
        <w:t>Soil scientists need quantitative descriptions of the central tendency and spread for these values in order to evaluate map unit concepts while actively mapping, performing update work, and addressing questions raised by SDJR projects.</w:t>
      </w:r>
    </w:p>
    <w:p w14:paraId="3CF7588D" w14:textId="77777777" w:rsidR="00D8352B" w:rsidRPr="00A27150" w:rsidRDefault="00D8352B" w:rsidP="001D458F">
      <w:pPr>
        <w:tabs>
          <w:tab w:val="left" w:pos="1571"/>
        </w:tabs>
        <w:spacing w:after="0"/>
        <w:rPr>
          <w:rFonts w:cs="Arial"/>
          <w:bCs/>
        </w:rPr>
      </w:pPr>
    </w:p>
    <w:p w14:paraId="780CF648" w14:textId="77777777" w:rsidR="00D8352B" w:rsidRPr="00A27150" w:rsidRDefault="00D8352B" w:rsidP="001D458F">
      <w:pPr>
        <w:tabs>
          <w:tab w:val="left" w:pos="1571"/>
        </w:tabs>
        <w:spacing w:after="0"/>
        <w:rPr>
          <w:rFonts w:cs="Arial"/>
          <w:bCs/>
        </w:rPr>
      </w:pPr>
      <w:r w:rsidRPr="00A27150">
        <w:rPr>
          <w:rFonts w:cs="Arial"/>
          <w:bCs/>
        </w:rPr>
        <w:t>NRCS stores and maintains manually populated summaries of the environmental properties of map units in NASIS (component and related tables). These data are provided to users of completed maps as part of Web Soil Survey reports and data downloads.</w:t>
      </w:r>
    </w:p>
    <w:p w14:paraId="7056D380" w14:textId="77777777" w:rsidR="00D8352B" w:rsidRPr="00A27150" w:rsidRDefault="00D8352B" w:rsidP="001D458F">
      <w:pPr>
        <w:tabs>
          <w:tab w:val="left" w:pos="1571"/>
        </w:tabs>
        <w:spacing w:after="0"/>
        <w:rPr>
          <w:rFonts w:cs="Arial"/>
          <w:bCs/>
        </w:rPr>
      </w:pPr>
    </w:p>
    <w:p w14:paraId="4DFCC584" w14:textId="172E4E2A" w:rsidR="00D8352B" w:rsidRPr="00A27150" w:rsidRDefault="00D8352B" w:rsidP="001D458F">
      <w:pPr>
        <w:tabs>
          <w:tab w:val="left" w:pos="1571"/>
        </w:tabs>
        <w:spacing w:after="0"/>
        <w:rPr>
          <w:rFonts w:cs="Arial"/>
          <w:bCs/>
        </w:rPr>
      </w:pPr>
      <w:r w:rsidRPr="00A27150">
        <w:rPr>
          <w:rFonts w:cs="Arial"/>
          <w:bCs/>
        </w:rPr>
        <w:t xml:space="preserve">The environmental data in the NASIS Component tables associated with recently completed soil surveys were typically derived from some form of zonal statistical analysis. Those operations generally return a min, max, </w:t>
      </w:r>
      <w:r w:rsidRPr="00A27150">
        <w:rPr>
          <w:rFonts w:cs="Arial"/>
          <w:bCs/>
        </w:rPr>
        <w:lastRenderedPageBreak/>
        <w:t xml:space="preserve">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w:t>
      </w:r>
      <w:r w:rsidR="003D7295">
        <w:rPr>
          <w:rFonts w:cs="Arial"/>
          <w:bCs/>
        </w:rPr>
        <w:t xml:space="preserve">has been </w:t>
      </w:r>
      <w:r w:rsidRPr="00A27150">
        <w:rPr>
          <w:rFonts w:cs="Arial"/>
          <w:bCs/>
        </w:rPr>
        <w:t>used to display the results in a user-friendly format.</w:t>
      </w:r>
    </w:p>
    <w:p w14:paraId="75324812" w14:textId="77777777" w:rsidR="00D8352B" w:rsidRPr="00A27150" w:rsidRDefault="00D8352B" w:rsidP="001D458F">
      <w:pPr>
        <w:tabs>
          <w:tab w:val="left" w:pos="1571"/>
        </w:tabs>
        <w:spacing w:after="0"/>
        <w:rPr>
          <w:rFonts w:cs="Arial"/>
          <w:b/>
          <w:bCs/>
        </w:rPr>
      </w:pPr>
    </w:p>
    <w:p w14:paraId="2503C2B1" w14:textId="77777777" w:rsidR="00D8352B" w:rsidRPr="00A27150" w:rsidRDefault="00D8352B" w:rsidP="00B16275">
      <w:pPr>
        <w:pStyle w:val="Heading2"/>
      </w:pPr>
      <w:r w:rsidRPr="00A27150">
        <w:t>Justification for a new map unit summary method and report</w:t>
      </w:r>
    </w:p>
    <w:p w14:paraId="1C50C65C" w14:textId="77777777" w:rsidR="00D8352B" w:rsidRPr="00A27150" w:rsidRDefault="00D8352B" w:rsidP="001D458F">
      <w:pPr>
        <w:tabs>
          <w:tab w:val="left" w:pos="1571"/>
        </w:tabs>
        <w:spacing w:after="0"/>
        <w:rPr>
          <w:rFonts w:cs="Arial"/>
          <w:b/>
          <w:bCs/>
        </w:rPr>
      </w:pPr>
    </w:p>
    <w:p w14:paraId="61D68AE4" w14:textId="77777777" w:rsidR="00D8352B" w:rsidRPr="00A27150" w:rsidRDefault="00D8352B" w:rsidP="001D458F">
      <w:pPr>
        <w:tabs>
          <w:tab w:val="left" w:pos="1571"/>
        </w:tabs>
        <w:spacing w:after="0"/>
        <w:rPr>
          <w:rFonts w:cs="Arial"/>
          <w:bCs/>
        </w:rPr>
      </w:pPr>
      <w:r w:rsidRPr="00A27150">
        <w:rPr>
          <w:rFonts w:cs="Arial"/>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7E9B3400" w14:textId="77777777" w:rsidR="00D8352B" w:rsidRPr="00A27150" w:rsidRDefault="00D8352B" w:rsidP="001D458F">
      <w:pPr>
        <w:tabs>
          <w:tab w:val="left" w:pos="1571"/>
        </w:tabs>
        <w:spacing w:after="0"/>
        <w:rPr>
          <w:rFonts w:cs="Arial"/>
          <w:b/>
          <w:bCs/>
        </w:rPr>
      </w:pPr>
    </w:p>
    <w:p w14:paraId="2326E8C6" w14:textId="77777777" w:rsidR="00D8352B" w:rsidRPr="00A27150" w:rsidRDefault="00D8352B" w:rsidP="001D458F">
      <w:pPr>
        <w:tabs>
          <w:tab w:val="left" w:pos="1571"/>
        </w:tabs>
        <w:spacing w:after="0"/>
        <w:rPr>
          <w:rFonts w:cs="Arial"/>
          <w:bCs/>
          <w:u w:val="single"/>
        </w:rPr>
      </w:pPr>
      <w:r w:rsidRPr="00A27150">
        <w:rPr>
          <w:rFonts w:cs="Arial"/>
          <w:bCs/>
          <w:u w:val="single"/>
        </w:rPr>
        <w:t>Software upgrade issues</w:t>
      </w:r>
    </w:p>
    <w:p w14:paraId="26BCC8AD" w14:textId="77777777" w:rsidR="00D8352B" w:rsidRPr="00A27150" w:rsidRDefault="00D8352B" w:rsidP="001D458F">
      <w:pPr>
        <w:tabs>
          <w:tab w:val="left" w:pos="1571"/>
        </w:tabs>
        <w:spacing w:after="0"/>
        <w:rPr>
          <w:rFonts w:cs="Arial"/>
          <w:bCs/>
        </w:rPr>
      </w:pPr>
      <w:r w:rsidRPr="00A27150">
        <w:rPr>
          <w:rFonts w:cs="Arial"/>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336B5909" w14:textId="77777777" w:rsidR="00D8352B" w:rsidRPr="00A27150" w:rsidRDefault="00D8352B" w:rsidP="001D458F">
      <w:pPr>
        <w:tabs>
          <w:tab w:val="left" w:pos="1571"/>
        </w:tabs>
        <w:spacing w:after="0"/>
        <w:rPr>
          <w:rFonts w:cs="Arial"/>
          <w:b/>
          <w:bCs/>
        </w:rPr>
      </w:pPr>
    </w:p>
    <w:p w14:paraId="38436CFC" w14:textId="77777777" w:rsidR="00D8352B" w:rsidRPr="00A27150" w:rsidRDefault="00D8352B" w:rsidP="001D458F">
      <w:pPr>
        <w:tabs>
          <w:tab w:val="left" w:pos="1571"/>
        </w:tabs>
        <w:spacing w:after="0"/>
        <w:rPr>
          <w:rFonts w:cs="Arial"/>
          <w:bCs/>
          <w:u w:val="single"/>
        </w:rPr>
      </w:pPr>
      <w:r w:rsidRPr="00A27150">
        <w:rPr>
          <w:rFonts w:cs="Arial"/>
          <w:bCs/>
          <w:u w:val="single"/>
        </w:rPr>
        <w:t>Transition to standardized statistical approaches</w:t>
      </w:r>
    </w:p>
    <w:p w14:paraId="0DB8DAAA" w14:textId="77777777" w:rsidR="00D8352B" w:rsidRPr="00A27150" w:rsidRDefault="00D8352B" w:rsidP="001D458F">
      <w:pPr>
        <w:tabs>
          <w:tab w:val="left" w:pos="1571"/>
        </w:tabs>
        <w:spacing w:after="0"/>
        <w:rPr>
          <w:rFonts w:cs="Arial"/>
          <w:bCs/>
        </w:rPr>
      </w:pPr>
      <w:r w:rsidRPr="00A27150">
        <w:rPr>
          <w:rFonts w:cs="Arial"/>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sidRPr="00A27150">
        <w:rPr>
          <w:rFonts w:cs="Arial"/>
          <w:bCs/>
          <w:i/>
        </w:rPr>
        <w:t>mean</w:t>
      </w:r>
      <w:r w:rsidRPr="00A27150">
        <w:rPr>
          <w:rFonts w:cs="Arial"/>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07A95A71" w14:textId="77777777" w:rsidR="00D8352B" w:rsidRPr="00A27150" w:rsidRDefault="00D8352B" w:rsidP="001D458F">
      <w:pPr>
        <w:tabs>
          <w:tab w:val="left" w:pos="1571"/>
        </w:tabs>
        <w:spacing w:after="0"/>
        <w:rPr>
          <w:rFonts w:cs="Arial"/>
          <w:bCs/>
        </w:rPr>
      </w:pPr>
    </w:p>
    <w:p w14:paraId="06FF5AC0" w14:textId="77777777" w:rsidR="00D8352B" w:rsidRPr="00A27150" w:rsidRDefault="00D8352B" w:rsidP="001D458F">
      <w:pPr>
        <w:tabs>
          <w:tab w:val="left" w:pos="1571"/>
        </w:tabs>
        <w:spacing w:after="0"/>
        <w:rPr>
          <w:rFonts w:cs="Arial"/>
          <w:bCs/>
        </w:rPr>
      </w:pPr>
      <w:r w:rsidRPr="00A27150">
        <w:rPr>
          <w:rFonts w:cs="Arial"/>
          <w:bCs/>
        </w:rPr>
        <w:t xml:space="preserve">There have been </w:t>
      </w:r>
      <w:r w:rsidR="006A1E3E">
        <w:fldChar w:fldCharType="begin"/>
      </w:r>
      <w:r w:rsidR="006A1E3E">
        <w:instrText xml:space="preserve"> HYPERLINK "http://casoilresource.lawr.ucdavis.edu/wiki/Low-rv-high" </w:instrText>
      </w:r>
      <w:r w:rsidR="006A1E3E">
        <w:fldChar w:fldCharType="separate"/>
      </w:r>
      <w:r w:rsidRPr="00A27150">
        <w:rPr>
          <w:rStyle w:val="Hyperlink"/>
          <w:rFonts w:cs="Arial"/>
          <w:bCs/>
        </w:rPr>
        <w:t>discussions for a while</w:t>
      </w:r>
      <w:r w:rsidR="006A1E3E">
        <w:rPr>
          <w:rStyle w:val="Hyperlink"/>
          <w:rFonts w:cs="Arial"/>
          <w:bCs/>
        </w:rPr>
        <w:fldChar w:fldCharType="end"/>
      </w:r>
      <w:r w:rsidRPr="00A27150">
        <w:rPr>
          <w:rFonts w:cs="Arial"/>
          <w:bCs/>
        </w:rPr>
        <w:t>, and current efforts are underway, to transition to a standardized approach to the population of “low”, “RV”, and “high” values in NASIS.</w:t>
      </w:r>
    </w:p>
    <w:p w14:paraId="0D4925FC" w14:textId="77777777" w:rsidR="00D8352B" w:rsidRPr="00A27150" w:rsidRDefault="00D8352B" w:rsidP="001D458F">
      <w:pPr>
        <w:tabs>
          <w:tab w:val="left" w:pos="1571"/>
        </w:tabs>
        <w:spacing w:after="0"/>
        <w:rPr>
          <w:rFonts w:cs="Arial"/>
          <w:b/>
          <w:bCs/>
        </w:rPr>
      </w:pPr>
    </w:p>
    <w:p w14:paraId="4A42EACB" w14:textId="77777777" w:rsidR="00D8352B" w:rsidRPr="00A27150" w:rsidRDefault="00D8352B" w:rsidP="001D458F">
      <w:pPr>
        <w:tabs>
          <w:tab w:val="left" w:pos="1571"/>
        </w:tabs>
        <w:spacing w:after="0"/>
        <w:rPr>
          <w:rFonts w:cs="Arial"/>
          <w:bCs/>
        </w:rPr>
      </w:pPr>
      <w:r w:rsidRPr="00A27150">
        <w:rPr>
          <w:rFonts w:cs="Arial"/>
          <w:bCs/>
        </w:rPr>
        <w:t>This is from proposed edits by Tom D’Avello to the NSSH Part 618.55 in reference to the population of the “low”, “RV”, and “high” values for Component Slope Gradient in NASIS:</w:t>
      </w:r>
    </w:p>
    <w:p w14:paraId="04365B12" w14:textId="77777777" w:rsidR="00D8352B" w:rsidRPr="00A27150" w:rsidRDefault="00D8352B" w:rsidP="001D458F">
      <w:pPr>
        <w:tabs>
          <w:tab w:val="left" w:pos="1571"/>
        </w:tabs>
        <w:spacing w:after="0"/>
        <w:rPr>
          <w:rFonts w:cs="Arial"/>
          <w:bCs/>
        </w:rPr>
      </w:pPr>
    </w:p>
    <w:p w14:paraId="3450758A" w14:textId="77777777" w:rsidR="00D8352B" w:rsidRPr="00A27150" w:rsidRDefault="00D8352B" w:rsidP="001D458F">
      <w:pPr>
        <w:tabs>
          <w:tab w:val="left" w:pos="1571"/>
        </w:tabs>
        <w:spacing w:after="0"/>
        <w:rPr>
          <w:rFonts w:cs="Arial"/>
          <w:bCs/>
        </w:rPr>
      </w:pPr>
      <w:r w:rsidRPr="00A27150">
        <w:rPr>
          <w:rFonts w:cs="Arial"/>
          <w:bCs/>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sidRPr="00A27150">
        <w:rPr>
          <w:rFonts w:cs="Arial"/>
          <w:bCs/>
          <w:vertAlign w:val="superscript"/>
        </w:rPr>
        <w:t>th</w:t>
      </w:r>
      <w:r w:rsidRPr="00A27150">
        <w:rPr>
          <w:rFonts w:cs="Arial"/>
          <w:bCs/>
        </w:rPr>
        <w:t xml:space="preserve"> and 90</w:t>
      </w:r>
      <w:r w:rsidRPr="00A27150">
        <w:rPr>
          <w:rFonts w:cs="Arial"/>
          <w:bCs/>
          <w:vertAlign w:val="superscript"/>
        </w:rPr>
        <w:t>th</w:t>
      </w:r>
      <w:r w:rsidRPr="00A27150">
        <w:rPr>
          <w:rFonts w:cs="Arial"/>
          <w:bCs/>
        </w:rPr>
        <w:t xml:space="preserve"> percentiles as the low and high, represents 80 percent of the area.</w:t>
      </w:r>
    </w:p>
    <w:p w14:paraId="0DBA0B39" w14:textId="77777777" w:rsidR="00D8352B" w:rsidRPr="00A27150" w:rsidRDefault="00D8352B" w:rsidP="001D458F">
      <w:pPr>
        <w:tabs>
          <w:tab w:val="left" w:pos="1571"/>
        </w:tabs>
        <w:spacing w:after="0"/>
        <w:rPr>
          <w:rFonts w:cs="Arial"/>
          <w:bCs/>
        </w:rPr>
      </w:pPr>
    </w:p>
    <w:p w14:paraId="354D4640" w14:textId="77777777" w:rsidR="00D8352B" w:rsidRPr="00A27150" w:rsidRDefault="00D8352B" w:rsidP="001D458F">
      <w:pPr>
        <w:tabs>
          <w:tab w:val="left" w:pos="1571"/>
        </w:tabs>
        <w:spacing w:after="0"/>
        <w:rPr>
          <w:rFonts w:cs="Arial"/>
          <w:bCs/>
        </w:rPr>
      </w:pPr>
      <w:r w:rsidRPr="00A27150">
        <w:rPr>
          <w:rFonts w:cs="Arial"/>
          <w:bCs/>
        </w:rPr>
        <w:t xml:space="preserve">From the </w:t>
      </w:r>
      <w:r w:rsidR="006A1E3E">
        <w:fldChar w:fldCharType="begin"/>
      </w:r>
      <w:r w:rsidR="006A1E3E">
        <w:instrText xml:space="preserve"> HYPERLINK "http://www.wcc.nrcs.usda.gov/normals/median_average.htm" </w:instrText>
      </w:r>
      <w:r w:rsidR="006A1E3E">
        <w:fldChar w:fldCharType="separate"/>
      </w:r>
      <w:r w:rsidRPr="00A27150">
        <w:rPr>
          <w:rStyle w:val="Hyperlink"/>
          <w:rFonts w:cs="Arial"/>
          <w:bCs/>
        </w:rPr>
        <w:t>NRCS National Water and Climate Center website</w:t>
      </w:r>
      <w:r w:rsidR="006A1E3E">
        <w:rPr>
          <w:rStyle w:val="Hyperlink"/>
          <w:rFonts w:cs="Arial"/>
          <w:bCs/>
        </w:rPr>
        <w:fldChar w:fldCharType="end"/>
      </w:r>
      <w:r w:rsidRPr="00A27150">
        <w:rPr>
          <w:rFonts w:cs="Arial"/>
          <w:bCs/>
        </w:rPr>
        <w:t>:</w:t>
      </w:r>
    </w:p>
    <w:p w14:paraId="708CD618" w14:textId="77777777" w:rsidR="00D8352B" w:rsidRPr="00A27150" w:rsidRDefault="00D8352B" w:rsidP="001D458F">
      <w:pPr>
        <w:tabs>
          <w:tab w:val="left" w:pos="1571"/>
        </w:tabs>
        <w:spacing w:after="0"/>
        <w:rPr>
          <w:rFonts w:cs="Arial"/>
          <w:b/>
          <w:bCs/>
        </w:rPr>
      </w:pPr>
    </w:p>
    <w:p w14:paraId="65FE568B" w14:textId="77777777" w:rsidR="00D8352B" w:rsidRPr="00A27150" w:rsidRDefault="00D8352B" w:rsidP="001D458F">
      <w:pPr>
        <w:pStyle w:val="Heading1"/>
        <w:rPr>
          <w:rFonts w:asciiTheme="minorHAnsi" w:hAnsiTheme="minorHAnsi"/>
        </w:rPr>
      </w:pPr>
      <w:r w:rsidRPr="00A27150">
        <w:rPr>
          <w:rFonts w:asciiTheme="minorHAnsi" w:hAnsiTheme="minorHAnsi"/>
        </w:rPr>
        <w:t>What is the median and how is it different from the average?</w:t>
      </w:r>
    </w:p>
    <w:p w14:paraId="694B0E33" w14:textId="77777777" w:rsidR="00D8352B" w:rsidRPr="00A27150" w:rsidRDefault="00D8352B" w:rsidP="001D458F">
      <w:pPr>
        <w:tabs>
          <w:tab w:val="left" w:pos="1571"/>
        </w:tabs>
        <w:spacing w:after="0"/>
        <w:rPr>
          <w:rFonts w:cs="Arial"/>
          <w:bCs/>
        </w:rPr>
      </w:pPr>
      <w:r w:rsidRPr="00A27150">
        <w:rPr>
          <w:rFonts w:cs="Arial"/>
          <w:bCs/>
        </w:rPr>
        <w:t xml:space="preserve">Although </w:t>
      </w:r>
      <w:r w:rsidRPr="00A27150">
        <w:rPr>
          <w:rFonts w:cs="Arial"/>
          <w:bCs/>
          <w:i/>
          <w:iCs/>
        </w:rPr>
        <w:t>average</w:t>
      </w:r>
      <w:r w:rsidRPr="00A27150">
        <w:rPr>
          <w:rFonts w:cs="Arial"/>
          <w:bCs/>
        </w:rPr>
        <w:t xml:space="preserve"> is a commonly-used and well understood statistic, </w:t>
      </w:r>
      <w:r w:rsidRPr="00A27150">
        <w:rPr>
          <w:rFonts w:cs="Arial"/>
          <w:bCs/>
          <w:i/>
          <w:iCs/>
        </w:rPr>
        <w:t>median</w:t>
      </w:r>
      <w:r w:rsidRPr="00A27150">
        <w:rPr>
          <w:rFonts w:cs="Arial"/>
          <w:bCs/>
        </w:rPr>
        <w:t xml:space="preserve"> is also a common descriptor used to express a “middle” value in a set of data.  This “middle” value is also known as the </w:t>
      </w:r>
      <w:r w:rsidRPr="00A27150">
        <w:rPr>
          <w:rFonts w:cs="Arial"/>
          <w:bCs/>
          <w:i/>
          <w:iCs/>
        </w:rPr>
        <w:t>central tendency</w:t>
      </w:r>
      <w:r w:rsidRPr="00A27150">
        <w:rPr>
          <w:rFonts w:cs="Arial"/>
          <w:bCs/>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Pr="00A27150">
        <w:rPr>
          <w:rFonts w:cs="Arial"/>
          <w:bCs/>
          <w:i/>
          <w:iCs/>
        </w:rPr>
        <w:t>skewness</w:t>
      </w:r>
      <w:r w:rsidRPr="00A27150">
        <w:rPr>
          <w:rFonts w:cs="Arial"/>
          <w:bCs/>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7F6CB675" w14:textId="77777777" w:rsidR="00D8352B" w:rsidRPr="00A27150" w:rsidRDefault="00D8352B" w:rsidP="001D458F">
      <w:pPr>
        <w:tabs>
          <w:tab w:val="left" w:pos="1571"/>
        </w:tabs>
        <w:spacing w:after="0"/>
        <w:rPr>
          <w:rFonts w:cs="Arial"/>
          <w:b/>
          <w:bCs/>
        </w:rPr>
      </w:pPr>
    </w:p>
    <w:p w14:paraId="08A090FB" w14:textId="1A3043EA" w:rsidR="00D8352B" w:rsidRPr="00E95A1D" w:rsidRDefault="00D8352B" w:rsidP="001D458F">
      <w:pPr>
        <w:tabs>
          <w:tab w:val="left" w:pos="1571"/>
        </w:tabs>
        <w:spacing w:after="0"/>
        <w:rPr>
          <w:rFonts w:cs="Arial"/>
          <w:bCs/>
          <w:rPrChange w:id="13" w:author="Beaudette, Dylan - NRCS, Sonora, CA" w:date="2016-07-22T11:48:00Z">
            <w:rPr>
              <w:rFonts w:cs="Arial"/>
              <w:bCs/>
            </w:rPr>
          </w:rPrChange>
        </w:rPr>
      </w:pPr>
      <w:r w:rsidRPr="00A27150">
        <w:rPr>
          <w:rFonts w:cs="Arial"/>
          <w:bCs/>
        </w:rPr>
        <w:t>In the approach proposed here, the median, or 50</w:t>
      </w:r>
      <w:r w:rsidRPr="00A27150">
        <w:rPr>
          <w:rFonts w:cs="Arial"/>
          <w:bCs/>
          <w:vertAlign w:val="superscript"/>
        </w:rPr>
        <w:t>th</w:t>
      </w:r>
      <w:r w:rsidRPr="00A27150">
        <w:rPr>
          <w:rFonts w:cs="Arial"/>
          <w:bCs/>
        </w:rPr>
        <w:t xml:space="preserve"> percentile, is generated, as well as the 5</w:t>
      </w:r>
      <w:r w:rsidRPr="00A27150">
        <w:rPr>
          <w:rFonts w:cs="Arial"/>
          <w:bCs/>
          <w:vertAlign w:val="superscript"/>
        </w:rPr>
        <w:t>th</w:t>
      </w:r>
      <w:r w:rsidRPr="00A27150">
        <w:rPr>
          <w:rFonts w:cs="Arial"/>
          <w:bCs/>
        </w:rPr>
        <w:t>, 10</w:t>
      </w:r>
      <w:r w:rsidRPr="00A27150">
        <w:rPr>
          <w:rFonts w:cs="Arial"/>
          <w:bCs/>
          <w:vertAlign w:val="superscript"/>
        </w:rPr>
        <w:t>th</w:t>
      </w:r>
      <w:r w:rsidRPr="00A27150">
        <w:rPr>
          <w:rFonts w:cs="Arial"/>
          <w:bCs/>
        </w:rPr>
        <w:t>, 25</w:t>
      </w:r>
      <w:r w:rsidRPr="00A27150">
        <w:rPr>
          <w:rFonts w:cs="Arial"/>
          <w:bCs/>
          <w:vertAlign w:val="superscript"/>
        </w:rPr>
        <w:t>th</w:t>
      </w:r>
      <w:r w:rsidRPr="00A27150">
        <w:rPr>
          <w:rFonts w:cs="Arial"/>
          <w:bCs/>
        </w:rPr>
        <w:t>, 75</w:t>
      </w:r>
      <w:r w:rsidRPr="00A27150">
        <w:rPr>
          <w:rFonts w:cs="Arial"/>
          <w:bCs/>
          <w:vertAlign w:val="superscript"/>
        </w:rPr>
        <w:t>th</w:t>
      </w:r>
      <w:r w:rsidRPr="00A27150">
        <w:rPr>
          <w:rFonts w:cs="Arial"/>
          <w:bCs/>
        </w:rPr>
        <w:t>, 90</w:t>
      </w:r>
      <w:r w:rsidRPr="00A27150">
        <w:rPr>
          <w:rFonts w:cs="Arial"/>
          <w:bCs/>
          <w:vertAlign w:val="superscript"/>
        </w:rPr>
        <w:t>th</w:t>
      </w:r>
      <w:r w:rsidRPr="00A27150">
        <w:rPr>
          <w:rFonts w:cs="Arial"/>
          <w:bCs/>
        </w:rPr>
        <w:t>, and 95</w:t>
      </w:r>
      <w:r w:rsidRPr="00A27150">
        <w:rPr>
          <w:rFonts w:cs="Arial"/>
          <w:bCs/>
          <w:vertAlign w:val="superscript"/>
        </w:rPr>
        <w:t>th</w:t>
      </w:r>
      <w:r w:rsidRPr="00A27150">
        <w:rPr>
          <w:rFonts w:cs="Arial"/>
          <w:bCs/>
        </w:rPr>
        <w:t xml:space="preserve"> percentiles. </w:t>
      </w:r>
      <w:del w:id="14" w:author="Beaudette, Dylan - NRCS, Sonora, CA" w:date="2016-07-22T11:45:00Z">
        <w:r w:rsidRPr="00A27150" w:rsidDel="00672CDA">
          <w:rPr>
            <w:rFonts w:cs="Arial"/>
            <w:bCs/>
          </w:rPr>
          <w:delText>The reports can also be edited to return the min, max, and any other percentile value that is desired.</w:delText>
        </w:r>
      </w:del>
      <w:ins w:id="15" w:author="Beaudette, Dylan - NRCS, Sonora, CA" w:date="2016-07-22T11:45:00Z">
        <w:r w:rsidR="00672CDA">
          <w:rPr>
            <w:rFonts w:cs="Arial"/>
            <w:bCs/>
          </w:rPr>
          <w:t xml:space="preserve">Percentiles are a convenient way express central tendency or ranges of a sample without any assumptions of distribution shape, and have a simple interpretation: </w:t>
        </w:r>
      </w:ins>
      <w:ins w:id="16" w:author="Beaudette, Dylan - NRCS, Sonora, CA" w:date="2016-07-22T11:47:00Z">
        <w:r w:rsidR="00672CDA">
          <w:rPr>
            <w:rFonts w:cs="Arial"/>
            <w:bCs/>
          </w:rPr>
          <w:t>“the 5</w:t>
        </w:r>
        <w:r w:rsidR="00672CDA" w:rsidRPr="00672CDA">
          <w:rPr>
            <w:rFonts w:cs="Arial"/>
            <w:bCs/>
            <w:vertAlign w:val="superscript"/>
            <w:rPrChange w:id="17" w:author="Beaudette, Dylan - NRCS, Sonora, CA" w:date="2016-07-22T11:47:00Z">
              <w:rPr>
                <w:rFonts w:cs="Arial"/>
                <w:bCs/>
              </w:rPr>
            </w:rPrChange>
          </w:rPr>
          <w:t>th</w:t>
        </w:r>
        <w:r w:rsidR="00672CDA">
          <w:rPr>
            <w:rFonts w:cs="Arial"/>
            <w:bCs/>
          </w:rPr>
          <w:t xml:space="preserve"> percentile describes the value in a sample that splits the lower 5% from the upper 95%”.</w:t>
        </w:r>
      </w:ins>
      <w:ins w:id="18" w:author="Beaudette, Dylan - NRCS, Sonora, CA" w:date="2016-07-22T11:48:00Z">
        <w:r w:rsidR="00E95A1D">
          <w:rPr>
            <w:rFonts w:cs="Arial"/>
            <w:bCs/>
          </w:rPr>
          <w:t xml:space="preserve"> The 5</w:t>
        </w:r>
        <w:r w:rsidR="00E95A1D" w:rsidRPr="00E95A1D">
          <w:rPr>
            <w:rFonts w:cs="Arial"/>
            <w:bCs/>
            <w:vertAlign w:val="superscript"/>
            <w:rPrChange w:id="19" w:author="Beaudette, Dylan - NRCS, Sonora, CA" w:date="2016-07-22T11:48:00Z">
              <w:rPr>
                <w:rFonts w:cs="Arial"/>
                <w:bCs/>
              </w:rPr>
            </w:rPrChange>
          </w:rPr>
          <w:t>th</w:t>
        </w:r>
        <w:r w:rsidR="00E95A1D">
          <w:rPr>
            <w:rFonts w:cs="Arial"/>
            <w:bCs/>
          </w:rPr>
          <w:t xml:space="preserve"> and 95</w:t>
        </w:r>
        <w:r w:rsidR="00E95A1D" w:rsidRPr="00E95A1D">
          <w:rPr>
            <w:rFonts w:cs="Arial"/>
            <w:bCs/>
            <w:vertAlign w:val="superscript"/>
            <w:rPrChange w:id="20" w:author="Beaudette, Dylan - NRCS, Sonora, CA" w:date="2016-07-22T11:48:00Z">
              <w:rPr>
                <w:rFonts w:cs="Arial"/>
                <w:bCs/>
              </w:rPr>
            </w:rPrChange>
          </w:rPr>
          <w:t>th</w:t>
        </w:r>
        <w:r w:rsidR="00E95A1D">
          <w:rPr>
            <w:rFonts w:cs="Arial"/>
            <w:bCs/>
          </w:rPr>
          <w:t xml:space="preserve"> percentiles describe a range that bounds 90% of the </w:t>
        </w:r>
        <w:r w:rsidR="00E95A1D">
          <w:rPr>
            <w:rFonts w:cs="Arial"/>
            <w:bCs/>
            <w:i/>
          </w:rPr>
          <w:t>observed</w:t>
        </w:r>
        <w:r w:rsidR="00E95A1D">
          <w:rPr>
            <w:rFonts w:cs="Arial"/>
            <w:bCs/>
          </w:rPr>
          <w:t xml:space="preserve"> data.</w:t>
        </w:r>
      </w:ins>
    </w:p>
    <w:p w14:paraId="12E6A502" w14:textId="77777777" w:rsidR="00D8352B" w:rsidRPr="00A27150" w:rsidRDefault="00D8352B" w:rsidP="001D458F">
      <w:pPr>
        <w:tabs>
          <w:tab w:val="left" w:pos="1571"/>
        </w:tabs>
        <w:spacing w:after="0"/>
        <w:rPr>
          <w:rFonts w:cs="Arial"/>
          <w:b/>
          <w:bCs/>
        </w:rPr>
      </w:pPr>
    </w:p>
    <w:p w14:paraId="3554FD91" w14:textId="77777777" w:rsidR="00D8352B" w:rsidRPr="00A27150" w:rsidRDefault="00D8352B" w:rsidP="001D458F">
      <w:pPr>
        <w:tabs>
          <w:tab w:val="left" w:pos="1571"/>
        </w:tabs>
        <w:spacing w:after="0"/>
        <w:rPr>
          <w:rFonts w:cs="Arial"/>
          <w:bCs/>
          <w:u w:val="single"/>
        </w:rPr>
      </w:pPr>
      <w:r w:rsidRPr="00A27150">
        <w:rPr>
          <w:rFonts w:cs="Arial"/>
          <w:bCs/>
          <w:u w:val="single"/>
        </w:rPr>
        <w:t>New options for the analysis and display of environmental data are now available</w:t>
      </w:r>
    </w:p>
    <w:p w14:paraId="1890743A" w14:textId="77777777" w:rsidR="00D8352B" w:rsidRPr="00A27150" w:rsidRDefault="00D8352B" w:rsidP="001D458F">
      <w:pPr>
        <w:tabs>
          <w:tab w:val="left" w:pos="1571"/>
        </w:tabs>
        <w:spacing w:after="0"/>
        <w:rPr>
          <w:rFonts w:cs="Arial"/>
          <w:bCs/>
        </w:rPr>
      </w:pPr>
      <w:r w:rsidRPr="00A27150">
        <w:rPr>
          <w:rFonts w:cs="Arial"/>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78C792A9" w14:textId="77777777" w:rsidR="00D8352B" w:rsidRPr="00A27150" w:rsidRDefault="00D8352B" w:rsidP="001D458F">
      <w:pPr>
        <w:tabs>
          <w:tab w:val="left" w:pos="1571"/>
        </w:tabs>
        <w:spacing w:after="0"/>
        <w:rPr>
          <w:rFonts w:cs="Arial"/>
          <w:bCs/>
        </w:rPr>
      </w:pPr>
    </w:p>
    <w:p w14:paraId="1B524313" w14:textId="77777777" w:rsidR="00D8352B" w:rsidRPr="00A27150" w:rsidRDefault="00D8352B" w:rsidP="001D458F">
      <w:pPr>
        <w:tabs>
          <w:tab w:val="left" w:pos="1571"/>
        </w:tabs>
        <w:spacing w:after="0"/>
        <w:rPr>
          <w:rFonts w:cs="Arial"/>
          <w:bCs/>
        </w:rPr>
      </w:pPr>
      <w:r w:rsidRPr="00A27150">
        <w:rPr>
          <w:rFonts w:cs="Arial"/>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Wisely/Crystal Report method, see Table 1. </w:t>
      </w:r>
    </w:p>
    <w:p w14:paraId="1C0B790D" w14:textId="77777777" w:rsidR="00D8352B" w:rsidRPr="00A27150" w:rsidRDefault="00D8352B" w:rsidP="001D458F">
      <w:pPr>
        <w:tabs>
          <w:tab w:val="left" w:pos="1571"/>
        </w:tabs>
        <w:spacing w:after="0"/>
        <w:rPr>
          <w:rFonts w:cs="Arial"/>
          <w:b/>
          <w:bCs/>
        </w:rPr>
      </w:pPr>
    </w:p>
    <w:p w14:paraId="7F2FB160" w14:textId="20615957" w:rsidR="00D8352B" w:rsidRPr="00A27150" w:rsidRDefault="00D8352B" w:rsidP="001D458F">
      <w:pPr>
        <w:tabs>
          <w:tab w:val="left" w:pos="1571"/>
        </w:tabs>
        <w:spacing w:after="0"/>
        <w:rPr>
          <w:rFonts w:cs="Arial"/>
          <w:b/>
          <w:bCs/>
        </w:rPr>
      </w:pPr>
      <w:r w:rsidRPr="00A27150">
        <w:rPr>
          <w:rFonts w:cs="Arial"/>
          <w:b/>
          <w:bCs/>
        </w:rPr>
        <w:t xml:space="preserve">Table 1. Comparison of Lucas Wisely/Crystal Report vs R-Based report – see </w:t>
      </w:r>
      <w:del w:id="21" w:author="Wood, Jennifer - NRCS, Davis, CA" w:date="2016-07-19T14:23:00Z">
        <w:r w:rsidRPr="00A27150" w:rsidDel="00F8711F">
          <w:rPr>
            <w:rFonts w:cs="Arial"/>
            <w:b/>
            <w:bCs/>
          </w:rPr>
          <w:delText>attached examples.</w:delText>
        </w:r>
      </w:del>
      <w:ins w:id="22" w:author="Wood, Jennifer - NRCS, Davis, CA" w:date="2016-07-19T14:23:00Z">
        <w:r w:rsidR="00F8711F">
          <w:rPr>
            <w:rFonts w:cs="Arial"/>
            <w:b/>
            <w:bCs/>
          </w:rPr>
          <w:t>Figure 1 in this document and Appendix 3 in the document titled “Map Unit Summary Report Part 2 – Instructions”.</w:t>
        </w:r>
      </w:ins>
    </w:p>
    <w:p w14:paraId="63B4AA6B" w14:textId="77777777" w:rsidR="00D8352B" w:rsidRPr="00A27150" w:rsidRDefault="00D8352B" w:rsidP="001D458F">
      <w:pPr>
        <w:tabs>
          <w:tab w:val="left" w:pos="1571"/>
        </w:tabs>
        <w:spacing w:after="0"/>
        <w:rPr>
          <w:rFonts w:cs="Arial"/>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6"/>
        <w:gridCol w:w="1496"/>
        <w:gridCol w:w="1427"/>
        <w:gridCol w:w="1955"/>
        <w:gridCol w:w="1858"/>
      </w:tblGrid>
      <w:tr w:rsidR="00D8352B" w:rsidRPr="00097A9C" w14:paraId="64413762" w14:textId="77777777" w:rsidTr="001B0AB7">
        <w:tc>
          <w:tcPr>
            <w:tcW w:w="1328" w:type="dxa"/>
            <w:shd w:val="clear" w:color="auto" w:fill="auto"/>
          </w:tcPr>
          <w:p w14:paraId="24FABABE" w14:textId="77777777" w:rsidR="00D8352B" w:rsidRPr="00097A9C" w:rsidRDefault="00D8352B" w:rsidP="001D458F">
            <w:pPr>
              <w:tabs>
                <w:tab w:val="left" w:pos="1571"/>
              </w:tabs>
              <w:spacing w:after="0"/>
              <w:rPr>
                <w:rFonts w:cs="Arial"/>
                <w:b/>
                <w:bCs/>
                <w:sz w:val="20"/>
                <w:szCs w:val="20"/>
                <w:rPrChange w:id="23" w:author="Wood, Jennifer - NRCS, Davis, CA" w:date="2016-07-19T14:26:00Z">
                  <w:rPr>
                    <w:rFonts w:cs="Arial"/>
                    <w:b/>
                    <w:bCs/>
                  </w:rPr>
                </w:rPrChange>
              </w:rPr>
            </w:pPr>
            <w:r w:rsidRPr="00097A9C">
              <w:rPr>
                <w:rFonts w:cs="Arial"/>
                <w:b/>
                <w:bCs/>
                <w:sz w:val="20"/>
                <w:szCs w:val="20"/>
                <w:rPrChange w:id="24" w:author="Wood, Jennifer - NRCS, Davis, CA" w:date="2016-07-19T14:26:00Z">
                  <w:rPr>
                    <w:rFonts w:cs="Arial"/>
                    <w:b/>
                    <w:bCs/>
                  </w:rPr>
                </w:rPrChange>
              </w:rPr>
              <w:t xml:space="preserve"> </w:t>
            </w:r>
          </w:p>
        </w:tc>
        <w:tc>
          <w:tcPr>
            <w:tcW w:w="1583" w:type="dxa"/>
            <w:shd w:val="clear" w:color="auto" w:fill="auto"/>
          </w:tcPr>
          <w:p w14:paraId="41DAC5C4" w14:textId="77777777" w:rsidR="00D8352B" w:rsidRPr="00097A9C" w:rsidRDefault="00D8352B" w:rsidP="001D458F">
            <w:pPr>
              <w:tabs>
                <w:tab w:val="left" w:pos="1571"/>
              </w:tabs>
              <w:spacing w:after="0"/>
              <w:rPr>
                <w:rFonts w:cs="Arial"/>
                <w:b/>
                <w:bCs/>
                <w:sz w:val="20"/>
                <w:szCs w:val="20"/>
                <w:rPrChange w:id="25" w:author="Wood, Jennifer - NRCS, Davis, CA" w:date="2016-07-19T14:26:00Z">
                  <w:rPr>
                    <w:rFonts w:cs="Arial"/>
                    <w:b/>
                    <w:bCs/>
                  </w:rPr>
                </w:rPrChange>
              </w:rPr>
            </w:pPr>
          </w:p>
        </w:tc>
        <w:tc>
          <w:tcPr>
            <w:tcW w:w="1517" w:type="dxa"/>
            <w:shd w:val="clear" w:color="auto" w:fill="auto"/>
          </w:tcPr>
          <w:p w14:paraId="00E1D9A2" w14:textId="77777777" w:rsidR="00D8352B" w:rsidRPr="00097A9C" w:rsidRDefault="00D8352B" w:rsidP="001D458F">
            <w:pPr>
              <w:tabs>
                <w:tab w:val="left" w:pos="1571"/>
              </w:tabs>
              <w:spacing w:after="0"/>
              <w:rPr>
                <w:rFonts w:cs="Arial"/>
                <w:b/>
                <w:bCs/>
                <w:sz w:val="20"/>
                <w:szCs w:val="20"/>
                <w:rPrChange w:id="26" w:author="Wood, Jennifer - NRCS, Davis, CA" w:date="2016-07-19T14:26:00Z">
                  <w:rPr>
                    <w:rFonts w:cs="Arial"/>
                    <w:b/>
                    <w:bCs/>
                  </w:rPr>
                </w:rPrChange>
              </w:rPr>
            </w:pPr>
          </w:p>
        </w:tc>
        <w:tc>
          <w:tcPr>
            <w:tcW w:w="1440" w:type="dxa"/>
            <w:shd w:val="clear" w:color="auto" w:fill="auto"/>
          </w:tcPr>
          <w:p w14:paraId="7366BEC4" w14:textId="77777777" w:rsidR="00D8352B" w:rsidRPr="00097A9C" w:rsidRDefault="00D8352B" w:rsidP="001D458F">
            <w:pPr>
              <w:tabs>
                <w:tab w:val="left" w:pos="1571"/>
              </w:tabs>
              <w:spacing w:after="0"/>
              <w:rPr>
                <w:rFonts w:cs="Arial"/>
                <w:b/>
                <w:bCs/>
                <w:sz w:val="20"/>
                <w:szCs w:val="20"/>
                <w:rPrChange w:id="27" w:author="Wood, Jennifer - NRCS, Davis, CA" w:date="2016-07-19T14:26:00Z">
                  <w:rPr>
                    <w:rFonts w:cs="Arial"/>
                    <w:b/>
                    <w:bCs/>
                  </w:rPr>
                </w:rPrChange>
              </w:rPr>
            </w:pPr>
          </w:p>
        </w:tc>
        <w:tc>
          <w:tcPr>
            <w:tcW w:w="1980" w:type="dxa"/>
            <w:shd w:val="clear" w:color="auto" w:fill="auto"/>
          </w:tcPr>
          <w:p w14:paraId="47B157C5" w14:textId="77777777" w:rsidR="00D8352B" w:rsidRPr="00097A9C" w:rsidRDefault="00D8352B" w:rsidP="001D458F">
            <w:pPr>
              <w:tabs>
                <w:tab w:val="left" w:pos="1571"/>
              </w:tabs>
              <w:spacing w:after="0"/>
              <w:rPr>
                <w:rFonts w:cs="Arial"/>
                <w:b/>
                <w:bCs/>
                <w:sz w:val="20"/>
                <w:szCs w:val="20"/>
                <w:rPrChange w:id="28" w:author="Wood, Jennifer - NRCS, Davis, CA" w:date="2016-07-19T14:26:00Z">
                  <w:rPr>
                    <w:rFonts w:cs="Arial"/>
                    <w:b/>
                    <w:bCs/>
                  </w:rPr>
                </w:rPrChange>
              </w:rPr>
            </w:pPr>
          </w:p>
        </w:tc>
        <w:tc>
          <w:tcPr>
            <w:tcW w:w="1890" w:type="dxa"/>
            <w:shd w:val="clear" w:color="auto" w:fill="auto"/>
          </w:tcPr>
          <w:p w14:paraId="7980FB9A" w14:textId="77777777" w:rsidR="00D8352B" w:rsidRPr="00097A9C" w:rsidRDefault="00D8352B" w:rsidP="001D458F">
            <w:pPr>
              <w:tabs>
                <w:tab w:val="left" w:pos="1571"/>
              </w:tabs>
              <w:spacing w:after="0"/>
              <w:rPr>
                <w:rFonts w:cs="Arial"/>
                <w:b/>
                <w:bCs/>
                <w:sz w:val="20"/>
                <w:szCs w:val="20"/>
                <w:rPrChange w:id="29" w:author="Wood, Jennifer - NRCS, Davis, CA" w:date="2016-07-19T14:26:00Z">
                  <w:rPr>
                    <w:rFonts w:cs="Arial"/>
                    <w:b/>
                    <w:bCs/>
                  </w:rPr>
                </w:rPrChange>
              </w:rPr>
            </w:pPr>
          </w:p>
        </w:tc>
      </w:tr>
      <w:tr w:rsidR="00D8352B" w:rsidRPr="00097A9C" w14:paraId="50DC2D1B" w14:textId="77777777" w:rsidTr="001B0AB7">
        <w:tc>
          <w:tcPr>
            <w:tcW w:w="1328" w:type="dxa"/>
            <w:shd w:val="clear" w:color="auto" w:fill="auto"/>
          </w:tcPr>
          <w:p w14:paraId="34F68EEE" w14:textId="77777777" w:rsidR="00D8352B" w:rsidRPr="00097A9C" w:rsidRDefault="00D8352B" w:rsidP="001D458F">
            <w:pPr>
              <w:tabs>
                <w:tab w:val="left" w:pos="1571"/>
              </w:tabs>
              <w:spacing w:after="0"/>
              <w:rPr>
                <w:rFonts w:cs="Arial"/>
                <w:b/>
                <w:bCs/>
                <w:sz w:val="20"/>
                <w:szCs w:val="20"/>
                <w:rPrChange w:id="30" w:author="Wood, Jennifer - NRCS, Davis, CA" w:date="2016-07-19T14:26:00Z">
                  <w:rPr>
                    <w:rFonts w:cs="Arial"/>
                    <w:b/>
                    <w:bCs/>
                  </w:rPr>
                </w:rPrChange>
              </w:rPr>
            </w:pPr>
          </w:p>
        </w:tc>
        <w:tc>
          <w:tcPr>
            <w:tcW w:w="1583" w:type="dxa"/>
            <w:shd w:val="clear" w:color="auto" w:fill="auto"/>
          </w:tcPr>
          <w:p w14:paraId="71D6229D" w14:textId="77777777" w:rsidR="00D8352B" w:rsidRPr="00097A9C" w:rsidRDefault="00D8352B" w:rsidP="001D458F">
            <w:pPr>
              <w:tabs>
                <w:tab w:val="left" w:pos="1571"/>
              </w:tabs>
              <w:spacing w:after="0"/>
              <w:rPr>
                <w:rFonts w:cs="Arial"/>
                <w:b/>
                <w:bCs/>
                <w:sz w:val="20"/>
                <w:szCs w:val="20"/>
                <w:rPrChange w:id="31" w:author="Wood, Jennifer - NRCS, Davis, CA" w:date="2016-07-19T14:26:00Z">
                  <w:rPr>
                    <w:rFonts w:cs="Arial"/>
                    <w:b/>
                    <w:bCs/>
                  </w:rPr>
                </w:rPrChange>
              </w:rPr>
            </w:pPr>
            <w:r w:rsidRPr="00097A9C">
              <w:rPr>
                <w:rFonts w:cs="Arial"/>
                <w:b/>
                <w:bCs/>
                <w:sz w:val="20"/>
                <w:szCs w:val="20"/>
                <w:rPrChange w:id="32" w:author="Wood, Jennifer - NRCS, Davis, CA" w:date="2016-07-19T14:26:00Z">
                  <w:rPr>
                    <w:rFonts w:cs="Arial"/>
                    <w:b/>
                    <w:bCs/>
                  </w:rPr>
                </w:rPrChange>
              </w:rPr>
              <w:t>Inputs</w:t>
            </w:r>
          </w:p>
        </w:tc>
        <w:tc>
          <w:tcPr>
            <w:tcW w:w="1517" w:type="dxa"/>
            <w:shd w:val="clear" w:color="auto" w:fill="auto"/>
          </w:tcPr>
          <w:p w14:paraId="3EFADF4A" w14:textId="77777777" w:rsidR="00D8352B" w:rsidRPr="00097A9C" w:rsidRDefault="00D8352B" w:rsidP="001D458F">
            <w:pPr>
              <w:tabs>
                <w:tab w:val="left" w:pos="1571"/>
              </w:tabs>
              <w:spacing w:after="0"/>
              <w:rPr>
                <w:rFonts w:cs="Arial"/>
                <w:b/>
                <w:bCs/>
                <w:sz w:val="20"/>
                <w:szCs w:val="20"/>
                <w:rPrChange w:id="33" w:author="Wood, Jennifer - NRCS, Davis, CA" w:date="2016-07-19T14:26:00Z">
                  <w:rPr>
                    <w:rFonts w:cs="Arial"/>
                    <w:b/>
                    <w:bCs/>
                  </w:rPr>
                </w:rPrChange>
              </w:rPr>
            </w:pPr>
            <w:r w:rsidRPr="00097A9C">
              <w:rPr>
                <w:rFonts w:cs="Arial"/>
                <w:b/>
                <w:bCs/>
                <w:sz w:val="20"/>
                <w:szCs w:val="20"/>
                <w:rPrChange w:id="34" w:author="Wood, Jennifer - NRCS, Davis, CA" w:date="2016-07-19T14:26:00Z">
                  <w:rPr>
                    <w:rFonts w:cs="Arial"/>
                    <w:b/>
                    <w:bCs/>
                  </w:rPr>
                </w:rPrChange>
              </w:rPr>
              <w:t>Software, scripting</w:t>
            </w:r>
          </w:p>
        </w:tc>
        <w:tc>
          <w:tcPr>
            <w:tcW w:w="1440" w:type="dxa"/>
            <w:shd w:val="clear" w:color="auto" w:fill="auto"/>
          </w:tcPr>
          <w:p w14:paraId="3954F645" w14:textId="77777777" w:rsidR="00D8352B" w:rsidRPr="00097A9C" w:rsidRDefault="00D8352B" w:rsidP="001D458F">
            <w:pPr>
              <w:tabs>
                <w:tab w:val="left" w:pos="1571"/>
              </w:tabs>
              <w:spacing w:after="0"/>
              <w:rPr>
                <w:rFonts w:cs="Arial"/>
                <w:b/>
                <w:bCs/>
                <w:sz w:val="20"/>
                <w:szCs w:val="20"/>
                <w:rPrChange w:id="35" w:author="Wood, Jennifer - NRCS, Davis, CA" w:date="2016-07-19T14:26:00Z">
                  <w:rPr>
                    <w:rFonts w:cs="Arial"/>
                    <w:b/>
                    <w:bCs/>
                  </w:rPr>
                </w:rPrChange>
              </w:rPr>
            </w:pPr>
            <w:r w:rsidRPr="00097A9C">
              <w:rPr>
                <w:rFonts w:cs="Arial"/>
                <w:b/>
                <w:bCs/>
                <w:sz w:val="20"/>
                <w:szCs w:val="20"/>
                <w:rPrChange w:id="36" w:author="Wood, Jennifer - NRCS, Davis, CA" w:date="2016-07-19T14:26:00Z">
                  <w:rPr>
                    <w:rFonts w:cs="Arial"/>
                    <w:b/>
                    <w:bCs/>
                  </w:rPr>
                </w:rPrChange>
              </w:rPr>
              <w:t>Summary Statistics Provided</w:t>
            </w:r>
          </w:p>
        </w:tc>
        <w:tc>
          <w:tcPr>
            <w:tcW w:w="1980" w:type="dxa"/>
            <w:shd w:val="clear" w:color="auto" w:fill="auto"/>
          </w:tcPr>
          <w:p w14:paraId="0B788D7C" w14:textId="77777777" w:rsidR="00D8352B" w:rsidRPr="00097A9C" w:rsidRDefault="00D8352B" w:rsidP="001D458F">
            <w:pPr>
              <w:tabs>
                <w:tab w:val="left" w:pos="1571"/>
              </w:tabs>
              <w:spacing w:after="0"/>
              <w:rPr>
                <w:rFonts w:cs="Arial"/>
                <w:b/>
                <w:bCs/>
                <w:sz w:val="20"/>
                <w:szCs w:val="20"/>
                <w:rPrChange w:id="37" w:author="Wood, Jennifer - NRCS, Davis, CA" w:date="2016-07-19T14:26:00Z">
                  <w:rPr>
                    <w:rFonts w:cs="Arial"/>
                    <w:b/>
                    <w:bCs/>
                  </w:rPr>
                </w:rPrChange>
              </w:rPr>
            </w:pPr>
            <w:r w:rsidRPr="00097A9C">
              <w:rPr>
                <w:rFonts w:cs="Arial"/>
                <w:b/>
                <w:bCs/>
                <w:sz w:val="20"/>
                <w:szCs w:val="20"/>
                <w:rPrChange w:id="38" w:author="Wood, Jennifer - NRCS, Davis, CA" w:date="2016-07-19T14:26:00Z">
                  <w:rPr>
                    <w:rFonts w:cs="Arial"/>
                    <w:b/>
                    <w:bCs/>
                  </w:rPr>
                </w:rPrChange>
              </w:rPr>
              <w:t>Landform classification</w:t>
            </w:r>
          </w:p>
        </w:tc>
        <w:tc>
          <w:tcPr>
            <w:tcW w:w="1890" w:type="dxa"/>
            <w:shd w:val="clear" w:color="auto" w:fill="auto"/>
          </w:tcPr>
          <w:p w14:paraId="2AD88E69" w14:textId="77777777" w:rsidR="00D8352B" w:rsidRPr="00097A9C" w:rsidRDefault="00D8352B" w:rsidP="001D458F">
            <w:pPr>
              <w:tabs>
                <w:tab w:val="left" w:pos="1571"/>
              </w:tabs>
              <w:spacing w:after="0"/>
              <w:rPr>
                <w:rFonts w:cs="Arial"/>
                <w:b/>
                <w:bCs/>
                <w:sz w:val="20"/>
                <w:szCs w:val="20"/>
                <w:rPrChange w:id="39" w:author="Wood, Jennifer - NRCS, Davis, CA" w:date="2016-07-19T14:26:00Z">
                  <w:rPr>
                    <w:rFonts w:cs="Arial"/>
                    <w:b/>
                    <w:bCs/>
                  </w:rPr>
                </w:rPrChange>
              </w:rPr>
            </w:pPr>
            <w:r w:rsidRPr="00097A9C">
              <w:rPr>
                <w:rFonts w:cs="Arial"/>
                <w:b/>
                <w:bCs/>
                <w:sz w:val="20"/>
                <w:szCs w:val="20"/>
                <w:rPrChange w:id="40" w:author="Wood, Jennifer - NRCS, Davis, CA" w:date="2016-07-19T14:26:00Z">
                  <w:rPr>
                    <w:rFonts w:cs="Arial"/>
                    <w:b/>
                    <w:bCs/>
                  </w:rPr>
                </w:rPrChange>
              </w:rPr>
              <w:t>Report Format</w:t>
            </w:r>
          </w:p>
        </w:tc>
      </w:tr>
      <w:tr w:rsidR="00D8352B" w:rsidRPr="00097A9C" w14:paraId="2D7DAEED" w14:textId="77777777" w:rsidTr="001B0AB7">
        <w:tc>
          <w:tcPr>
            <w:tcW w:w="1328" w:type="dxa"/>
            <w:shd w:val="clear" w:color="auto" w:fill="auto"/>
          </w:tcPr>
          <w:p w14:paraId="29BB5248" w14:textId="77777777" w:rsidR="00D8352B" w:rsidRPr="00097A9C" w:rsidRDefault="00D8352B" w:rsidP="001D458F">
            <w:pPr>
              <w:tabs>
                <w:tab w:val="left" w:pos="1571"/>
              </w:tabs>
              <w:spacing w:after="0"/>
              <w:rPr>
                <w:rFonts w:cs="Arial"/>
                <w:b/>
                <w:bCs/>
                <w:sz w:val="20"/>
                <w:szCs w:val="20"/>
                <w:rPrChange w:id="41" w:author="Wood, Jennifer - NRCS, Davis, CA" w:date="2016-07-19T14:26:00Z">
                  <w:rPr>
                    <w:rFonts w:cs="Arial"/>
                    <w:b/>
                    <w:bCs/>
                  </w:rPr>
                </w:rPrChange>
              </w:rPr>
            </w:pPr>
            <w:r w:rsidRPr="00097A9C">
              <w:rPr>
                <w:rFonts w:cs="Arial"/>
                <w:b/>
                <w:bCs/>
                <w:sz w:val="20"/>
                <w:szCs w:val="20"/>
                <w:rPrChange w:id="42" w:author="Wood, Jennifer - NRCS, Davis, CA" w:date="2016-07-19T14:26:00Z">
                  <w:rPr>
                    <w:rFonts w:cs="Arial"/>
                    <w:b/>
                    <w:bCs/>
                  </w:rPr>
                </w:rPrChange>
              </w:rPr>
              <w:t>Lucas Wisely/Crystal Reports</w:t>
            </w:r>
          </w:p>
        </w:tc>
        <w:tc>
          <w:tcPr>
            <w:tcW w:w="1583" w:type="dxa"/>
            <w:shd w:val="clear" w:color="auto" w:fill="auto"/>
          </w:tcPr>
          <w:p w14:paraId="12505619" w14:textId="77777777" w:rsidR="00D8352B" w:rsidRPr="00097A9C" w:rsidRDefault="00D8352B" w:rsidP="001D458F">
            <w:pPr>
              <w:tabs>
                <w:tab w:val="left" w:pos="1571"/>
              </w:tabs>
              <w:spacing w:after="0"/>
              <w:rPr>
                <w:rFonts w:cs="Arial"/>
                <w:b/>
                <w:bCs/>
                <w:sz w:val="20"/>
                <w:szCs w:val="20"/>
                <w:rPrChange w:id="43" w:author="Wood, Jennifer - NRCS, Davis, CA" w:date="2016-07-19T14:26:00Z">
                  <w:rPr>
                    <w:rFonts w:cs="Arial"/>
                    <w:b/>
                    <w:bCs/>
                  </w:rPr>
                </w:rPrChange>
              </w:rPr>
            </w:pPr>
            <w:r w:rsidRPr="00097A9C">
              <w:rPr>
                <w:rFonts w:cs="Arial"/>
                <w:b/>
                <w:bCs/>
                <w:sz w:val="20"/>
                <w:szCs w:val="20"/>
                <w:rPrChange w:id="44" w:author="Wood, Jennifer - NRCS, Davis, CA" w:date="2016-07-19T14:26:00Z">
                  <w:rPr>
                    <w:rFonts w:cs="Arial"/>
                    <w:b/>
                    <w:bCs/>
                  </w:rPr>
                </w:rPrChange>
              </w:rPr>
              <w:t>Shapefile with one or more map units, environmental data rasters</w:t>
            </w:r>
          </w:p>
        </w:tc>
        <w:tc>
          <w:tcPr>
            <w:tcW w:w="1517" w:type="dxa"/>
            <w:shd w:val="clear" w:color="auto" w:fill="auto"/>
          </w:tcPr>
          <w:p w14:paraId="2F03AA91" w14:textId="77777777" w:rsidR="00D8352B" w:rsidRPr="00097A9C" w:rsidRDefault="00D8352B" w:rsidP="001D458F">
            <w:pPr>
              <w:tabs>
                <w:tab w:val="left" w:pos="1571"/>
              </w:tabs>
              <w:spacing w:after="0"/>
              <w:rPr>
                <w:rFonts w:cs="Arial"/>
                <w:b/>
                <w:bCs/>
                <w:sz w:val="20"/>
                <w:szCs w:val="20"/>
                <w:rPrChange w:id="45" w:author="Wood, Jennifer - NRCS, Davis, CA" w:date="2016-07-19T14:26:00Z">
                  <w:rPr>
                    <w:rFonts w:cs="Arial"/>
                    <w:b/>
                    <w:bCs/>
                  </w:rPr>
                </w:rPrChange>
              </w:rPr>
            </w:pPr>
            <w:r w:rsidRPr="00097A9C">
              <w:rPr>
                <w:rFonts w:cs="Arial"/>
                <w:b/>
                <w:bCs/>
                <w:sz w:val="20"/>
                <w:szCs w:val="20"/>
                <w:rPrChange w:id="46" w:author="Wood, Jennifer - NRCS, Davis, CA" w:date="2016-07-19T14:26:00Z">
                  <w:rPr>
                    <w:rFonts w:cs="Arial"/>
                    <w:b/>
                    <w:bCs/>
                  </w:rPr>
                </w:rPrChange>
              </w:rPr>
              <w:t>ArcGIS, Python script, Crystal Reports</w:t>
            </w:r>
          </w:p>
        </w:tc>
        <w:tc>
          <w:tcPr>
            <w:tcW w:w="1440" w:type="dxa"/>
            <w:shd w:val="clear" w:color="auto" w:fill="auto"/>
          </w:tcPr>
          <w:p w14:paraId="3AB339F8" w14:textId="77777777" w:rsidR="00D8352B" w:rsidRPr="00097A9C" w:rsidRDefault="00D8352B" w:rsidP="001D458F">
            <w:pPr>
              <w:tabs>
                <w:tab w:val="left" w:pos="1571"/>
              </w:tabs>
              <w:spacing w:after="0"/>
              <w:rPr>
                <w:rFonts w:cs="Arial"/>
                <w:b/>
                <w:bCs/>
                <w:sz w:val="20"/>
                <w:szCs w:val="20"/>
                <w:rPrChange w:id="47" w:author="Wood, Jennifer - NRCS, Davis, CA" w:date="2016-07-19T14:26:00Z">
                  <w:rPr>
                    <w:rFonts w:cs="Arial"/>
                    <w:b/>
                    <w:bCs/>
                  </w:rPr>
                </w:rPrChange>
              </w:rPr>
            </w:pPr>
            <w:r w:rsidRPr="00097A9C">
              <w:rPr>
                <w:rFonts w:cs="Arial"/>
                <w:b/>
                <w:bCs/>
                <w:sz w:val="20"/>
                <w:szCs w:val="20"/>
                <w:rPrChange w:id="48" w:author="Wood, Jennifer - NRCS, Davis, CA" w:date="2016-07-19T14:26:00Z">
                  <w:rPr>
                    <w:rFonts w:cs="Arial"/>
                    <w:b/>
                    <w:bCs/>
                  </w:rPr>
                </w:rPrChange>
              </w:rPr>
              <w:t>Min, max, mean, standard deviation</w:t>
            </w:r>
          </w:p>
        </w:tc>
        <w:tc>
          <w:tcPr>
            <w:tcW w:w="1980" w:type="dxa"/>
            <w:shd w:val="clear" w:color="auto" w:fill="auto"/>
          </w:tcPr>
          <w:p w14:paraId="08C3A8E7" w14:textId="77777777" w:rsidR="00D8352B" w:rsidRPr="00097A9C" w:rsidRDefault="00D8352B" w:rsidP="001D458F">
            <w:pPr>
              <w:tabs>
                <w:tab w:val="left" w:pos="1571"/>
              </w:tabs>
              <w:spacing w:after="0"/>
              <w:rPr>
                <w:rFonts w:cs="Arial"/>
                <w:b/>
                <w:bCs/>
                <w:sz w:val="20"/>
                <w:szCs w:val="20"/>
                <w:rPrChange w:id="49" w:author="Wood, Jennifer - NRCS, Davis, CA" w:date="2016-07-19T14:26:00Z">
                  <w:rPr>
                    <w:rFonts w:cs="Arial"/>
                    <w:b/>
                    <w:bCs/>
                  </w:rPr>
                </w:rPrChange>
              </w:rPr>
            </w:pPr>
            <w:r w:rsidRPr="00097A9C">
              <w:rPr>
                <w:rFonts w:cs="Arial"/>
                <w:b/>
                <w:bCs/>
                <w:sz w:val="20"/>
                <w:szCs w:val="20"/>
                <w:rPrChange w:id="50" w:author="Wood, Jennifer - NRCS, Davis, CA" w:date="2016-07-19T14:26:00Z">
                  <w:rPr>
                    <w:rFonts w:cs="Arial"/>
                    <w:b/>
                    <w:bCs/>
                  </w:rPr>
                </w:rPrChange>
              </w:rPr>
              <w:t>Classification of curvature  –scale/window size dependent</w:t>
            </w:r>
          </w:p>
        </w:tc>
        <w:tc>
          <w:tcPr>
            <w:tcW w:w="1890" w:type="dxa"/>
            <w:shd w:val="clear" w:color="auto" w:fill="auto"/>
          </w:tcPr>
          <w:p w14:paraId="5533562C" w14:textId="77777777" w:rsidR="00D8352B" w:rsidRPr="00097A9C" w:rsidRDefault="00D8352B" w:rsidP="001D458F">
            <w:pPr>
              <w:tabs>
                <w:tab w:val="left" w:pos="1571"/>
              </w:tabs>
              <w:spacing w:after="0"/>
              <w:rPr>
                <w:rFonts w:cs="Arial"/>
                <w:b/>
                <w:bCs/>
                <w:sz w:val="20"/>
                <w:szCs w:val="20"/>
                <w:rPrChange w:id="51" w:author="Wood, Jennifer - NRCS, Davis, CA" w:date="2016-07-19T14:26:00Z">
                  <w:rPr>
                    <w:rFonts w:cs="Arial"/>
                    <w:b/>
                    <w:bCs/>
                  </w:rPr>
                </w:rPrChange>
              </w:rPr>
            </w:pPr>
            <w:r w:rsidRPr="00097A9C">
              <w:rPr>
                <w:rFonts w:cs="Arial"/>
                <w:b/>
                <w:bCs/>
                <w:sz w:val="20"/>
                <w:szCs w:val="20"/>
                <w:rPrChange w:id="52" w:author="Wood, Jennifer - NRCS, Davis, CA" w:date="2016-07-19T14:26:00Z">
                  <w:rPr>
                    <w:rFonts w:cs="Arial"/>
                    <w:b/>
                    <w:bCs/>
                  </w:rPr>
                </w:rPrChange>
              </w:rPr>
              <w:t>Crystal Report for each map unit</w:t>
            </w:r>
          </w:p>
        </w:tc>
      </w:tr>
      <w:tr w:rsidR="00D8352B" w:rsidRPr="00097A9C" w14:paraId="1F737A7F" w14:textId="77777777" w:rsidTr="001B0AB7">
        <w:tc>
          <w:tcPr>
            <w:tcW w:w="1328" w:type="dxa"/>
            <w:shd w:val="clear" w:color="auto" w:fill="auto"/>
          </w:tcPr>
          <w:p w14:paraId="49AC84E0" w14:textId="77777777" w:rsidR="00D8352B" w:rsidRPr="00097A9C" w:rsidRDefault="00D8352B" w:rsidP="001D458F">
            <w:pPr>
              <w:tabs>
                <w:tab w:val="left" w:pos="1571"/>
              </w:tabs>
              <w:spacing w:after="0"/>
              <w:rPr>
                <w:rFonts w:cs="Arial"/>
                <w:b/>
                <w:bCs/>
                <w:sz w:val="20"/>
                <w:szCs w:val="20"/>
                <w:rPrChange w:id="53" w:author="Wood, Jennifer - NRCS, Davis, CA" w:date="2016-07-19T14:26:00Z">
                  <w:rPr>
                    <w:rFonts w:cs="Arial"/>
                    <w:b/>
                    <w:bCs/>
                  </w:rPr>
                </w:rPrChange>
              </w:rPr>
            </w:pPr>
            <w:r w:rsidRPr="00097A9C">
              <w:rPr>
                <w:rFonts w:cs="Arial"/>
                <w:b/>
                <w:bCs/>
                <w:sz w:val="20"/>
                <w:szCs w:val="20"/>
                <w:rPrChange w:id="54" w:author="Wood, Jennifer - NRCS, Davis, CA" w:date="2016-07-19T14:26:00Z">
                  <w:rPr>
                    <w:rFonts w:cs="Arial"/>
                    <w:b/>
                    <w:bCs/>
                  </w:rPr>
                </w:rPrChange>
              </w:rPr>
              <w:t>R-Based Report</w:t>
            </w:r>
          </w:p>
        </w:tc>
        <w:tc>
          <w:tcPr>
            <w:tcW w:w="1583" w:type="dxa"/>
            <w:shd w:val="clear" w:color="auto" w:fill="auto"/>
          </w:tcPr>
          <w:p w14:paraId="7A7269DA" w14:textId="77777777" w:rsidR="00D8352B" w:rsidRPr="00097A9C" w:rsidRDefault="00D8352B" w:rsidP="001D458F">
            <w:pPr>
              <w:tabs>
                <w:tab w:val="left" w:pos="1571"/>
              </w:tabs>
              <w:spacing w:after="0"/>
              <w:rPr>
                <w:rFonts w:cs="Arial"/>
                <w:b/>
                <w:bCs/>
                <w:sz w:val="20"/>
                <w:szCs w:val="20"/>
                <w:rPrChange w:id="55" w:author="Wood, Jennifer - NRCS, Davis, CA" w:date="2016-07-19T14:26:00Z">
                  <w:rPr>
                    <w:rFonts w:cs="Arial"/>
                    <w:b/>
                    <w:bCs/>
                  </w:rPr>
                </w:rPrChange>
              </w:rPr>
            </w:pPr>
            <w:r w:rsidRPr="00097A9C">
              <w:rPr>
                <w:rFonts w:cs="Arial"/>
                <w:b/>
                <w:bCs/>
                <w:sz w:val="20"/>
                <w:szCs w:val="20"/>
                <w:rPrChange w:id="56" w:author="Wood, Jennifer - NRCS, Davis, CA" w:date="2016-07-19T14:26:00Z">
                  <w:rPr>
                    <w:rFonts w:cs="Arial"/>
                    <w:b/>
                    <w:bCs/>
                  </w:rPr>
                </w:rPrChange>
              </w:rPr>
              <w:t>Shapefile with one or more map units, environmental data rasters</w:t>
            </w:r>
          </w:p>
        </w:tc>
        <w:tc>
          <w:tcPr>
            <w:tcW w:w="1517" w:type="dxa"/>
            <w:shd w:val="clear" w:color="auto" w:fill="auto"/>
          </w:tcPr>
          <w:p w14:paraId="1253C04B" w14:textId="667961D9" w:rsidR="00D8352B" w:rsidRPr="00097A9C" w:rsidRDefault="00D8352B" w:rsidP="00BF2D36">
            <w:pPr>
              <w:tabs>
                <w:tab w:val="left" w:pos="1571"/>
              </w:tabs>
              <w:spacing w:after="0"/>
              <w:rPr>
                <w:rFonts w:cs="Arial"/>
                <w:b/>
                <w:bCs/>
                <w:sz w:val="20"/>
                <w:szCs w:val="20"/>
                <w:rPrChange w:id="57" w:author="Wood, Jennifer - NRCS, Davis, CA" w:date="2016-07-19T14:26:00Z">
                  <w:rPr>
                    <w:rFonts w:cs="Arial"/>
                    <w:b/>
                    <w:bCs/>
                  </w:rPr>
                </w:rPrChange>
              </w:rPr>
            </w:pPr>
            <w:r w:rsidRPr="00097A9C">
              <w:rPr>
                <w:rFonts w:cs="Arial"/>
                <w:b/>
                <w:bCs/>
                <w:sz w:val="20"/>
                <w:szCs w:val="20"/>
                <w:rPrChange w:id="58" w:author="Wood, Jennifer - NRCS, Davis, CA" w:date="2016-07-19T14:26:00Z">
                  <w:rPr>
                    <w:rFonts w:cs="Arial"/>
                    <w:b/>
                    <w:bCs/>
                  </w:rPr>
                </w:rPrChange>
              </w:rPr>
              <w:t>R studio</w:t>
            </w:r>
          </w:p>
        </w:tc>
        <w:tc>
          <w:tcPr>
            <w:tcW w:w="1440" w:type="dxa"/>
            <w:shd w:val="clear" w:color="auto" w:fill="auto"/>
          </w:tcPr>
          <w:p w14:paraId="3204A688" w14:textId="77777777" w:rsidR="00D8352B" w:rsidRPr="00097A9C" w:rsidRDefault="00D8352B" w:rsidP="001D458F">
            <w:pPr>
              <w:tabs>
                <w:tab w:val="left" w:pos="1571"/>
              </w:tabs>
              <w:spacing w:after="0"/>
              <w:rPr>
                <w:rFonts w:cs="Arial"/>
                <w:b/>
                <w:bCs/>
                <w:sz w:val="20"/>
                <w:szCs w:val="20"/>
                <w:rPrChange w:id="59" w:author="Wood, Jennifer - NRCS, Davis, CA" w:date="2016-07-19T14:26:00Z">
                  <w:rPr>
                    <w:rFonts w:cs="Arial"/>
                    <w:b/>
                    <w:bCs/>
                  </w:rPr>
                </w:rPrChange>
              </w:rPr>
            </w:pPr>
            <w:r w:rsidRPr="00097A9C">
              <w:rPr>
                <w:rFonts w:cs="Arial"/>
                <w:b/>
                <w:bCs/>
                <w:sz w:val="20"/>
                <w:szCs w:val="20"/>
                <w:rPrChange w:id="60" w:author="Wood, Jennifer - NRCS, Davis, CA" w:date="2016-07-19T14:26:00Z">
                  <w:rPr>
                    <w:rFonts w:cs="Arial"/>
                    <w:b/>
                    <w:bCs/>
                  </w:rPr>
                </w:rPrChange>
              </w:rPr>
              <w:t xml:space="preserve">User-defined percentiles </w:t>
            </w:r>
          </w:p>
        </w:tc>
        <w:tc>
          <w:tcPr>
            <w:tcW w:w="1980" w:type="dxa"/>
            <w:shd w:val="clear" w:color="auto" w:fill="auto"/>
          </w:tcPr>
          <w:p w14:paraId="77758C77" w14:textId="77777777" w:rsidR="00D8352B" w:rsidRPr="00097A9C" w:rsidRDefault="00D8352B" w:rsidP="001D458F">
            <w:pPr>
              <w:tabs>
                <w:tab w:val="left" w:pos="1571"/>
              </w:tabs>
              <w:spacing w:after="0"/>
              <w:rPr>
                <w:rFonts w:cs="Arial"/>
                <w:b/>
                <w:bCs/>
                <w:sz w:val="20"/>
                <w:szCs w:val="20"/>
                <w:rPrChange w:id="61" w:author="Wood, Jennifer - NRCS, Davis, CA" w:date="2016-07-19T14:26:00Z">
                  <w:rPr>
                    <w:rFonts w:cs="Arial"/>
                    <w:b/>
                    <w:bCs/>
                  </w:rPr>
                </w:rPrChange>
              </w:rPr>
            </w:pPr>
            <w:r w:rsidRPr="00097A9C">
              <w:rPr>
                <w:rFonts w:cs="Arial"/>
                <w:b/>
                <w:bCs/>
                <w:sz w:val="20"/>
                <w:szCs w:val="20"/>
                <w:rPrChange w:id="62" w:author="Wood, Jennifer - NRCS, Davis, CA" w:date="2016-07-19T14:26:00Z">
                  <w:rPr>
                    <w:rFonts w:cs="Arial"/>
                    <w:b/>
                    <w:bCs/>
                  </w:rPr>
                </w:rPrChange>
              </w:rPr>
              <w:t xml:space="preserve">Geomorphon approach – scale independent and, </w:t>
            </w:r>
          </w:p>
          <w:p w14:paraId="739AA1FF" w14:textId="77777777" w:rsidR="00D8352B" w:rsidRPr="00097A9C" w:rsidRDefault="00D8352B" w:rsidP="001D458F">
            <w:pPr>
              <w:tabs>
                <w:tab w:val="left" w:pos="1571"/>
              </w:tabs>
              <w:spacing w:after="0"/>
              <w:rPr>
                <w:rFonts w:cs="Arial"/>
                <w:b/>
                <w:bCs/>
                <w:sz w:val="20"/>
                <w:szCs w:val="20"/>
                <w:rPrChange w:id="63" w:author="Wood, Jennifer - NRCS, Davis, CA" w:date="2016-07-19T14:26:00Z">
                  <w:rPr>
                    <w:rFonts w:cs="Arial"/>
                    <w:b/>
                    <w:bCs/>
                  </w:rPr>
                </w:rPrChange>
              </w:rPr>
            </w:pPr>
            <w:r w:rsidRPr="00097A9C">
              <w:rPr>
                <w:rFonts w:cs="Arial"/>
                <w:b/>
                <w:bCs/>
                <w:sz w:val="20"/>
                <w:szCs w:val="20"/>
                <w:rPrChange w:id="64" w:author="Wood, Jennifer - NRCS, Davis, CA" w:date="2016-07-19T14:26:00Z">
                  <w:rPr>
                    <w:rFonts w:cs="Arial"/>
                    <w:b/>
                    <w:bCs/>
                  </w:rPr>
                </w:rPrChange>
              </w:rPr>
              <w:t xml:space="preserve">Curvature classification with fixed window size </w:t>
            </w:r>
            <w:r w:rsidRPr="00097A9C">
              <w:rPr>
                <w:rFonts w:cs="Arial"/>
                <w:b/>
                <w:bCs/>
                <w:sz w:val="20"/>
                <w:szCs w:val="20"/>
                <w:rPrChange w:id="65" w:author="Wood, Jennifer - NRCS, Davis, CA" w:date="2016-07-19T14:26:00Z">
                  <w:rPr>
                    <w:rFonts w:cs="Arial"/>
                    <w:b/>
                    <w:bCs/>
                  </w:rPr>
                </w:rPrChange>
              </w:rPr>
              <w:lastRenderedPageBreak/>
              <w:t>(5x5 for region 2 DEM)</w:t>
            </w:r>
          </w:p>
        </w:tc>
        <w:tc>
          <w:tcPr>
            <w:tcW w:w="1890" w:type="dxa"/>
            <w:shd w:val="clear" w:color="auto" w:fill="auto"/>
          </w:tcPr>
          <w:p w14:paraId="0E459BB7" w14:textId="77777777" w:rsidR="00D8352B" w:rsidRPr="00097A9C" w:rsidRDefault="00D8352B" w:rsidP="001D458F">
            <w:pPr>
              <w:tabs>
                <w:tab w:val="left" w:pos="1571"/>
              </w:tabs>
              <w:spacing w:after="0"/>
              <w:rPr>
                <w:rFonts w:cs="Arial"/>
                <w:b/>
                <w:bCs/>
                <w:sz w:val="20"/>
                <w:szCs w:val="20"/>
                <w:rPrChange w:id="66" w:author="Wood, Jennifer - NRCS, Davis, CA" w:date="2016-07-19T14:26:00Z">
                  <w:rPr>
                    <w:rFonts w:cs="Arial"/>
                    <w:b/>
                    <w:bCs/>
                  </w:rPr>
                </w:rPrChange>
              </w:rPr>
            </w:pPr>
            <w:r w:rsidRPr="00097A9C">
              <w:rPr>
                <w:rFonts w:cs="Arial"/>
                <w:b/>
                <w:bCs/>
                <w:sz w:val="20"/>
                <w:szCs w:val="20"/>
                <w:rPrChange w:id="67" w:author="Wood, Jennifer - NRCS, Davis, CA" w:date="2016-07-19T14:26:00Z">
                  <w:rPr>
                    <w:rFonts w:cs="Arial"/>
                    <w:b/>
                    <w:bCs/>
                  </w:rPr>
                </w:rPrChange>
              </w:rPr>
              <w:lastRenderedPageBreak/>
              <w:t>HTML Report with summaries of all map units by variable</w:t>
            </w:r>
          </w:p>
        </w:tc>
      </w:tr>
    </w:tbl>
    <w:p w14:paraId="2C2F2AC3" w14:textId="77777777" w:rsidR="00D8352B" w:rsidRPr="00B16275" w:rsidRDefault="00D8352B" w:rsidP="001D458F">
      <w:pPr>
        <w:tabs>
          <w:tab w:val="left" w:pos="1571"/>
        </w:tabs>
        <w:spacing w:after="0"/>
        <w:rPr>
          <w:rFonts w:cs="Arial"/>
          <w:b/>
          <w:bCs/>
        </w:rPr>
      </w:pPr>
    </w:p>
    <w:p w14:paraId="28883F67" w14:textId="77777777" w:rsidR="00D8352B" w:rsidRPr="00B16275" w:rsidRDefault="00D8352B" w:rsidP="001D458F">
      <w:pPr>
        <w:tabs>
          <w:tab w:val="left" w:pos="1571"/>
        </w:tabs>
        <w:spacing w:after="0"/>
        <w:rPr>
          <w:rFonts w:cs="Arial"/>
          <w:b/>
          <w:bCs/>
        </w:rPr>
      </w:pPr>
    </w:p>
    <w:p w14:paraId="0DF50D9D" w14:textId="52450CCC" w:rsidR="00D8352B" w:rsidRPr="00097A9C" w:rsidRDefault="00D8352B" w:rsidP="00B16275">
      <w:pPr>
        <w:pStyle w:val="Heading2"/>
        <w:rPr>
          <w:i w:val="0"/>
          <w:rPrChange w:id="68" w:author="Wood, Jennifer - NRCS, Davis, CA" w:date="2016-07-19T14:26:00Z">
            <w:rPr/>
          </w:rPrChange>
        </w:rPr>
      </w:pPr>
      <w:r w:rsidRPr="00DF1032">
        <w:t>Methodology</w:t>
      </w:r>
      <w:ins w:id="69" w:author="Wood, Jennifer - NRCS, Davis, CA" w:date="2016-07-19T14:26:00Z">
        <w:r w:rsidR="00097A9C">
          <w:t xml:space="preserve"> –</w:t>
        </w:r>
        <w:r w:rsidR="00097A9C">
          <w:rPr>
            <w:i w:val="0"/>
          </w:rPr>
          <w:t xml:space="preserve"> </w:t>
        </w:r>
        <w:r w:rsidR="00097A9C" w:rsidRPr="00097A9C">
          <w:rPr>
            <w:b w:val="0"/>
            <w:i w:val="0"/>
            <w:rPrChange w:id="70" w:author="Wood, Jennifer - NRCS, Davis, CA" w:date="2016-07-19T14:27:00Z">
              <w:rPr>
                <w:i w:val="0"/>
              </w:rPr>
            </w:rPrChange>
          </w:rPr>
          <w:t xml:space="preserve">for complete instructions see </w:t>
        </w:r>
        <w:r w:rsidR="00097A9C" w:rsidRPr="00097A9C">
          <w:rPr>
            <w:b w:val="0"/>
            <w:bCs/>
            <w:i w:val="0"/>
            <w:rPrChange w:id="71" w:author="Wood, Jennifer - NRCS, Davis, CA" w:date="2016-07-19T14:26:00Z">
              <w:rPr>
                <w:b w:val="0"/>
                <w:bCs/>
              </w:rPr>
            </w:rPrChange>
          </w:rPr>
          <w:t>“Map Unit Summary Report Part 2 – Instructions”</w:t>
        </w:r>
      </w:ins>
    </w:p>
    <w:p w14:paraId="0D18068C" w14:textId="106C116E" w:rsidR="00D8352B" w:rsidRPr="00B16275" w:rsidDel="00F8711F" w:rsidRDefault="00D8352B" w:rsidP="001D458F">
      <w:pPr>
        <w:tabs>
          <w:tab w:val="left" w:pos="1571"/>
        </w:tabs>
        <w:spacing w:after="0"/>
        <w:rPr>
          <w:del w:id="72" w:author="Wood, Jennifer - NRCS, Davis, CA" w:date="2016-07-19T14:22:00Z"/>
          <w:rFonts w:cs="Arial"/>
        </w:rPr>
      </w:pPr>
      <w:del w:id="73" w:author="Wood, Jennifer - NRCS, Davis, CA" w:date="2016-07-19T14:22:00Z">
        <w:r w:rsidRPr="00B16275" w:rsidDel="00F8711F">
          <w:rPr>
            <w:rFonts w:cs="Arial"/>
          </w:rPr>
          <w:delText>(</w:delText>
        </w:r>
        <w:r w:rsidR="008259FC" w:rsidRPr="00B16275" w:rsidDel="00F8711F">
          <w:rPr>
            <w:rFonts w:cs="Arial"/>
          </w:rPr>
          <w:delText>S</w:delText>
        </w:r>
        <w:r w:rsidRPr="00B16275" w:rsidDel="00F8711F">
          <w:rPr>
            <w:rFonts w:cs="Arial"/>
          </w:rPr>
          <w:delText xml:space="preserve">ee </w:delText>
        </w:r>
        <w:r w:rsidR="006A1E3E" w:rsidDel="00F8711F">
          <w:fldChar w:fldCharType="begin"/>
        </w:r>
        <w:r w:rsidR="006A1E3E" w:rsidDel="00F8711F">
          <w:delInstrText xml:space="preserve"> HYPERLINK \l "_Appendix_2_–" </w:delInstrText>
        </w:r>
        <w:r w:rsidR="006A1E3E" w:rsidDel="00F8711F">
          <w:fldChar w:fldCharType="separate"/>
        </w:r>
        <w:r w:rsidR="008259FC" w:rsidRPr="00B16275" w:rsidDel="00F8711F">
          <w:rPr>
            <w:rStyle w:val="Hyperlink"/>
            <w:rFonts w:cs="Arial"/>
          </w:rPr>
          <w:delText>Appendix 2</w:delText>
        </w:r>
        <w:r w:rsidR="006A1E3E" w:rsidDel="00F8711F">
          <w:rPr>
            <w:rStyle w:val="Hyperlink"/>
            <w:rFonts w:cs="Arial"/>
          </w:rPr>
          <w:fldChar w:fldCharType="end"/>
        </w:r>
        <w:r w:rsidR="008259FC" w:rsidRPr="00B16275" w:rsidDel="00F8711F">
          <w:rPr>
            <w:rFonts w:cs="Arial"/>
          </w:rPr>
          <w:delText xml:space="preserve"> for an </w:delText>
        </w:r>
        <w:r w:rsidRPr="00B16275" w:rsidDel="00F8711F">
          <w:rPr>
            <w:rFonts w:cs="Arial"/>
          </w:rPr>
          <w:delText>example report)</w:delText>
        </w:r>
      </w:del>
    </w:p>
    <w:p w14:paraId="6DBFD969" w14:textId="77777777" w:rsidR="00D8352B" w:rsidRPr="00B16275" w:rsidRDefault="00D8352B" w:rsidP="001D458F">
      <w:pPr>
        <w:tabs>
          <w:tab w:val="left" w:pos="1571"/>
        </w:tabs>
        <w:spacing w:after="0"/>
        <w:rPr>
          <w:rFonts w:cs="Arial"/>
        </w:rPr>
      </w:pPr>
    </w:p>
    <w:p w14:paraId="740485F4" w14:textId="77777777" w:rsidR="00D8352B" w:rsidRPr="00B16275" w:rsidRDefault="00D8352B" w:rsidP="001D458F">
      <w:pPr>
        <w:tabs>
          <w:tab w:val="left" w:pos="1571"/>
        </w:tabs>
        <w:spacing w:after="0"/>
        <w:rPr>
          <w:rFonts w:cs="Arial"/>
          <w:u w:val="single"/>
        </w:rPr>
      </w:pPr>
      <w:r w:rsidRPr="00B16275">
        <w:rPr>
          <w:rFonts w:cs="Arial"/>
          <w:u w:val="single"/>
        </w:rPr>
        <w:t>Setup</w:t>
      </w:r>
    </w:p>
    <w:p w14:paraId="6C93E8BC" w14:textId="73A2A542" w:rsidR="00D8352B" w:rsidRPr="00B16275" w:rsidRDefault="00D8352B" w:rsidP="001D458F">
      <w:pPr>
        <w:tabs>
          <w:tab w:val="left" w:pos="1571"/>
        </w:tabs>
        <w:spacing w:after="0"/>
        <w:rPr>
          <w:rFonts w:cs="Arial"/>
        </w:rPr>
      </w:pPr>
      <w:r w:rsidRPr="00B16275">
        <w:rPr>
          <w:rFonts w:cs="Arial"/>
        </w:rPr>
        <w:t>The mapunit summary report is provided as an R Markdown document (.Rmd file extension)</w:t>
      </w:r>
      <w:r w:rsidR="0004328A">
        <w:rPr>
          <w:rFonts w:cs="Arial"/>
        </w:rPr>
        <w:t>, configuration file</w:t>
      </w:r>
      <w:r w:rsidR="003D700E">
        <w:rPr>
          <w:rFonts w:cs="Arial"/>
        </w:rPr>
        <w:t xml:space="preserve"> (.R file extension)</w:t>
      </w:r>
      <w:r w:rsidRPr="00B16275">
        <w:rPr>
          <w:rFonts w:cs="Arial"/>
        </w:rPr>
        <w:t xml:space="preserve">, </w:t>
      </w:r>
      <w:r w:rsidR="0004328A">
        <w:rPr>
          <w:rFonts w:cs="Arial"/>
        </w:rPr>
        <w:t xml:space="preserve">and basic </w:t>
      </w:r>
      <w:r w:rsidRPr="00B16275">
        <w:rPr>
          <w:rFonts w:cs="Arial"/>
        </w:rPr>
        <w:t>document</w:t>
      </w:r>
      <w:r w:rsidR="0004328A">
        <w:rPr>
          <w:rFonts w:cs="Arial"/>
        </w:rPr>
        <w:t>ation</w:t>
      </w:r>
      <w:r w:rsidRPr="00B16275">
        <w:rPr>
          <w:rFonts w:cs="Arial"/>
        </w:rPr>
        <w:t xml:space="preserve">. For users who are completely unfamiliar with the R Studio environment, </w:t>
      </w:r>
      <w:r w:rsidR="00517C5B" w:rsidRPr="00B16275">
        <w:rPr>
          <w:rFonts w:cs="Arial"/>
        </w:rPr>
        <w:t xml:space="preserve">there is a basic R studio tutorial provided in </w:t>
      </w:r>
      <w:del w:id="74" w:author="Wood, Jennifer - NRCS, Davis, CA" w:date="2016-07-19T14:24:00Z">
        <w:r w:rsidR="006A1E3E" w:rsidDel="00F8711F">
          <w:fldChar w:fldCharType="begin"/>
        </w:r>
        <w:r w:rsidR="006A1E3E" w:rsidDel="00F8711F">
          <w:delInstrText xml:space="preserve"> HYPERLINK \l "_Appendix_1_-" </w:delInstrText>
        </w:r>
        <w:r w:rsidR="006A1E3E" w:rsidDel="00F8711F">
          <w:fldChar w:fldCharType="separate"/>
        </w:r>
        <w:r w:rsidR="00517C5B" w:rsidRPr="00F8711F" w:rsidDel="00F8711F">
          <w:rPr>
            <w:rPrChange w:id="75" w:author="Wood, Jennifer - NRCS, Davis, CA" w:date="2016-07-19T14:24:00Z">
              <w:rPr>
                <w:rStyle w:val="Hyperlink"/>
                <w:rFonts w:cs="Arial"/>
              </w:rPr>
            </w:rPrChange>
          </w:rPr>
          <w:delText>Appendix 1</w:delText>
        </w:r>
        <w:r w:rsidR="006A1E3E" w:rsidDel="00F8711F">
          <w:rPr>
            <w:rStyle w:val="Hyperlink"/>
            <w:rFonts w:cs="Arial"/>
          </w:rPr>
          <w:fldChar w:fldCharType="end"/>
        </w:r>
      </w:del>
      <w:ins w:id="76" w:author="Wood, Jennifer - NRCS, Davis, CA" w:date="2016-07-19T14:24:00Z">
        <w:r w:rsidR="00F8711F" w:rsidRPr="00F8711F">
          <w:rPr>
            <w:rPrChange w:id="77" w:author="Wood, Jennifer - NRCS, Davis, CA" w:date="2016-07-19T14:24:00Z">
              <w:rPr>
                <w:rStyle w:val="Hyperlink"/>
                <w:rFonts w:cs="Arial"/>
              </w:rPr>
            </w:rPrChange>
          </w:rPr>
          <w:t>Appendix 1</w:t>
        </w:r>
      </w:ins>
      <w:r w:rsidR="00517C5B" w:rsidRPr="00B16275">
        <w:rPr>
          <w:rFonts w:cs="Arial"/>
        </w:rPr>
        <w:t xml:space="preserve"> </w:t>
      </w:r>
      <w:del w:id="78" w:author="Wood, Jennifer - NRCS, Davis, CA" w:date="2016-07-19T14:24:00Z">
        <w:r w:rsidR="00517C5B" w:rsidRPr="00F8711F" w:rsidDel="00F8711F">
          <w:rPr>
            <w:rFonts w:cs="Arial"/>
          </w:rPr>
          <w:delText xml:space="preserve">of </w:delText>
        </w:r>
      </w:del>
      <w:ins w:id="79" w:author="Wood, Jennifer - NRCS, Davis, CA" w:date="2016-07-19T14:24:00Z">
        <w:r w:rsidR="00F8711F" w:rsidRPr="00F8711F">
          <w:rPr>
            <w:rFonts w:cs="Arial"/>
            <w:bCs/>
            <w:rPrChange w:id="80" w:author="Wood, Jennifer - NRCS, Davis, CA" w:date="2016-07-19T14:24:00Z">
              <w:rPr>
                <w:rFonts w:cs="Arial"/>
                <w:b/>
                <w:bCs/>
              </w:rPr>
            </w:rPrChange>
          </w:rPr>
          <w:t>in the document titled “Map Unit Summary Report Part 2 – Instructions</w:t>
        </w:r>
        <w:r w:rsidR="00F8711F">
          <w:rPr>
            <w:rFonts w:cs="Arial"/>
            <w:b/>
            <w:bCs/>
          </w:rPr>
          <w:t>”.</w:t>
        </w:r>
      </w:ins>
      <w:del w:id="81" w:author="Wood, Jennifer - NRCS, Davis, CA" w:date="2016-07-19T14:24:00Z">
        <w:r w:rsidR="00517C5B" w:rsidRPr="00B16275" w:rsidDel="00F8711F">
          <w:rPr>
            <w:rFonts w:cs="Arial"/>
          </w:rPr>
          <w:delText>this document</w:delText>
        </w:r>
      </w:del>
      <w:ins w:id="82" w:author="Wood, Jennifer - NRCS, Davis, CA" w:date="2016-07-19T14:24:00Z">
        <w:r w:rsidR="00F8711F">
          <w:rPr>
            <w:rFonts w:cs="Arial"/>
          </w:rPr>
          <w:t xml:space="preserve"> </w:t>
        </w:r>
      </w:ins>
      <w:del w:id="83" w:author="Wood, Jennifer - NRCS, Davis, CA" w:date="2016-07-19T14:24:00Z">
        <w:r w:rsidRPr="00B16275" w:rsidDel="00F8711F">
          <w:rPr>
            <w:rFonts w:cs="Arial"/>
          </w:rPr>
          <w:delText xml:space="preserve">. </w:delText>
        </w:r>
      </w:del>
      <w:r w:rsidRPr="00B16275">
        <w:rPr>
          <w:rFonts w:cs="Arial"/>
        </w:rPr>
        <w:t>The .Rmd document is opened in R Studio and the user is directed to ensure that the rasters required for analysis are in a specified location</w:t>
      </w:r>
      <w:r w:rsidR="00C624B3">
        <w:rPr>
          <w:rFonts w:cs="Arial"/>
        </w:rPr>
        <w:t xml:space="preserve"> (defined in the file “config.R”)</w:t>
      </w:r>
      <w:r w:rsidRPr="00B16275">
        <w:rPr>
          <w:rFonts w:cs="Arial"/>
        </w:rPr>
        <w:t>.</w:t>
      </w:r>
    </w:p>
    <w:p w14:paraId="01546152" w14:textId="77777777" w:rsidR="00D8352B" w:rsidRPr="00B16275" w:rsidRDefault="00D8352B" w:rsidP="001D458F">
      <w:pPr>
        <w:tabs>
          <w:tab w:val="left" w:pos="1571"/>
        </w:tabs>
        <w:spacing w:after="0"/>
        <w:rPr>
          <w:rFonts w:cs="Arial"/>
        </w:rPr>
      </w:pPr>
      <w:r w:rsidRPr="00B16275">
        <w:rPr>
          <w:rFonts w:cs="Arial"/>
        </w:rPr>
        <w:t xml:space="preserve"> </w:t>
      </w:r>
    </w:p>
    <w:p w14:paraId="1D26455B" w14:textId="77777777" w:rsidR="00D8352B" w:rsidRPr="00B16275" w:rsidRDefault="00D8352B" w:rsidP="001D458F">
      <w:pPr>
        <w:tabs>
          <w:tab w:val="left" w:pos="1571"/>
        </w:tabs>
        <w:spacing w:after="0"/>
        <w:rPr>
          <w:rFonts w:cs="Arial"/>
          <w:u w:val="single"/>
        </w:rPr>
      </w:pPr>
      <w:r w:rsidRPr="00B16275">
        <w:rPr>
          <w:rFonts w:cs="Arial"/>
          <w:u w:val="single"/>
        </w:rPr>
        <w:t>Inputs</w:t>
      </w:r>
    </w:p>
    <w:p w14:paraId="603F813C" w14:textId="49F762BD" w:rsidR="00D8352B" w:rsidRPr="00B16275" w:rsidRDefault="00D8352B" w:rsidP="001D458F">
      <w:pPr>
        <w:tabs>
          <w:tab w:val="left" w:pos="1571"/>
        </w:tabs>
        <w:spacing w:after="0"/>
        <w:rPr>
          <w:rFonts w:cs="Arial"/>
        </w:rPr>
      </w:pPr>
      <w:r w:rsidRPr="00B16275">
        <w:rPr>
          <w:rFonts w:cs="Arial"/>
        </w:rPr>
        <w:t xml:space="preserve">Two kinds of inputs are required. The first is a shape file (or </w:t>
      </w:r>
      <w:r w:rsidR="00601A97">
        <w:rPr>
          <w:rFonts w:cs="Arial"/>
        </w:rPr>
        <w:t xml:space="preserve">ESRI file </w:t>
      </w:r>
      <w:r w:rsidRPr="00B16275">
        <w:rPr>
          <w:rFonts w:cs="Arial"/>
        </w:rPr>
        <w:t xml:space="preserve">geodatabase) containing polygons associated with one or more map units. The second is a set of rasters that contain relevant environmental and terrain-shape properties. </w:t>
      </w:r>
      <w:r w:rsidR="004027D2">
        <w:rPr>
          <w:rFonts w:cs="Arial"/>
        </w:rPr>
        <w:t xml:space="preserve">The set of raster data </w:t>
      </w:r>
      <w:r w:rsidRPr="00B16275">
        <w:rPr>
          <w:rFonts w:cs="Arial"/>
        </w:rPr>
        <w:t>can be customized (regional 30 meter products, local 10 meter products, etc.) according to individual needs.</w:t>
      </w:r>
      <w:r w:rsidR="004027D2">
        <w:rPr>
          <w:rFonts w:cs="Arial"/>
        </w:rPr>
        <w:t xml:space="preserve"> Raster files need not have the same coordinate system, extent, or grid size.</w:t>
      </w:r>
    </w:p>
    <w:p w14:paraId="0CB1ACFB" w14:textId="77777777" w:rsidR="00D8352B" w:rsidRPr="00B16275" w:rsidRDefault="00D8352B" w:rsidP="001D458F">
      <w:pPr>
        <w:tabs>
          <w:tab w:val="left" w:pos="1571"/>
        </w:tabs>
        <w:spacing w:after="0"/>
        <w:rPr>
          <w:rFonts w:cs="Arial"/>
        </w:rPr>
      </w:pPr>
    </w:p>
    <w:p w14:paraId="1745D02F" w14:textId="77777777" w:rsidR="00D8352B" w:rsidRPr="00B16275" w:rsidRDefault="00D8352B" w:rsidP="001D458F">
      <w:pPr>
        <w:tabs>
          <w:tab w:val="left" w:pos="1571"/>
        </w:tabs>
        <w:spacing w:after="0"/>
        <w:rPr>
          <w:rFonts w:cs="Arial"/>
          <w:u w:val="single"/>
        </w:rPr>
      </w:pPr>
      <w:r w:rsidRPr="00B16275">
        <w:rPr>
          <w:rFonts w:cs="Arial"/>
          <w:u w:val="single"/>
        </w:rPr>
        <w:t>Analysis</w:t>
      </w:r>
    </w:p>
    <w:p w14:paraId="6C505AFC" w14:textId="7008A75C" w:rsidR="00D8352B" w:rsidRPr="00B16275" w:rsidRDefault="00D8352B" w:rsidP="001D458F">
      <w:pPr>
        <w:tabs>
          <w:tab w:val="left" w:pos="1571"/>
        </w:tabs>
        <w:spacing w:after="0"/>
        <w:rPr>
          <w:rFonts w:cs="Arial"/>
        </w:rPr>
      </w:pPr>
      <w:r w:rsidRPr="00B16275">
        <w:rPr>
          <w:rFonts w:cs="Arial"/>
        </w:rPr>
        <w:t xml:space="preserve">The script is directed to sample a specified number of points per polygon (e.g. 1 point per acre by </w:t>
      </w:r>
      <w:commentRangeStart w:id="84"/>
      <w:commentRangeStart w:id="85"/>
      <w:commentRangeStart w:id="86"/>
      <w:r w:rsidRPr="00B16275">
        <w:rPr>
          <w:rFonts w:cs="Arial"/>
        </w:rPr>
        <w:t>default</w:t>
      </w:r>
      <w:commentRangeEnd w:id="84"/>
      <w:r w:rsidR="00387A10" w:rsidRPr="00A27150">
        <w:rPr>
          <w:rStyle w:val="CommentReference"/>
        </w:rPr>
        <w:commentReference w:id="84"/>
      </w:r>
      <w:commentRangeEnd w:id="85"/>
      <w:r w:rsidR="006D5FDA">
        <w:rPr>
          <w:rStyle w:val="CommentReference"/>
        </w:rPr>
        <w:commentReference w:id="85"/>
      </w:r>
      <w:commentRangeEnd w:id="86"/>
      <w:r w:rsidR="00A62F66">
        <w:rPr>
          <w:rStyle w:val="CommentReference"/>
        </w:rPr>
        <w:commentReference w:id="86"/>
      </w:r>
      <w:r w:rsidRPr="00B16275">
        <w:rPr>
          <w:rFonts w:cs="Arial"/>
        </w:rPr>
        <w:t>) in the shape file</w:t>
      </w:r>
      <w:r w:rsidR="00387A10" w:rsidRPr="00B16275">
        <w:rPr>
          <w:rFonts w:cs="Arial"/>
        </w:rPr>
        <w:t xml:space="preserve"> to be analyzed</w:t>
      </w:r>
      <w:r w:rsidRPr="00B16275">
        <w:rPr>
          <w:rFonts w:cs="Arial"/>
        </w:rPr>
        <w:t>.  These points are used to extract the value of each of the rasters provided at each of the points. Various analyses are performed on this set of sampled values.</w:t>
      </w:r>
    </w:p>
    <w:p w14:paraId="61BF736D" w14:textId="77777777" w:rsidR="00D8352B" w:rsidRPr="00B16275" w:rsidRDefault="00D8352B" w:rsidP="001D458F">
      <w:pPr>
        <w:tabs>
          <w:tab w:val="left" w:pos="1571"/>
        </w:tabs>
        <w:spacing w:after="0"/>
        <w:rPr>
          <w:rFonts w:cs="Arial"/>
        </w:rPr>
      </w:pPr>
    </w:p>
    <w:p w14:paraId="08BBFC6F" w14:textId="77777777" w:rsidR="00D8352B" w:rsidRPr="00B16275" w:rsidRDefault="00D8352B" w:rsidP="001D458F">
      <w:pPr>
        <w:tabs>
          <w:tab w:val="left" w:pos="1571"/>
        </w:tabs>
        <w:spacing w:after="0"/>
        <w:rPr>
          <w:rFonts w:cs="Arial"/>
          <w:u w:val="single"/>
        </w:rPr>
      </w:pPr>
      <w:r w:rsidRPr="00B16275">
        <w:rPr>
          <w:rFonts w:cs="Arial"/>
          <w:u w:val="single"/>
        </w:rPr>
        <w:t>Output</w:t>
      </w:r>
    </w:p>
    <w:p w14:paraId="2ECFEE04" w14:textId="09C1E6CC" w:rsidR="00D8352B" w:rsidRPr="00B16275" w:rsidRDefault="00D8352B" w:rsidP="001D458F">
      <w:pPr>
        <w:tabs>
          <w:tab w:val="left" w:pos="1571"/>
        </w:tabs>
        <w:spacing w:after="0"/>
        <w:rPr>
          <w:rFonts w:cs="Arial"/>
        </w:rPr>
      </w:pPr>
      <w:r w:rsidRPr="00B16275">
        <w:rPr>
          <w:rFonts w:cs="Arial"/>
        </w:rPr>
        <w:t xml:space="preserve">In R Studio, on the toolbar for the .Rmd file, the user clicks on the </w:t>
      </w:r>
      <w:r w:rsidR="00651C4F">
        <w:rPr>
          <w:rFonts w:cs="Arial"/>
        </w:rPr>
        <w:t>“</w:t>
      </w:r>
      <w:r w:rsidRPr="00B16275">
        <w:rPr>
          <w:rFonts w:cs="Arial"/>
        </w:rPr>
        <w:t>Knit HTML button</w:t>
      </w:r>
      <w:r w:rsidR="00651C4F">
        <w:rPr>
          <w:rFonts w:cs="Arial"/>
        </w:rPr>
        <w:t>”</w:t>
      </w:r>
      <w:r w:rsidRPr="00B16275">
        <w:rPr>
          <w:rFonts w:cs="Arial"/>
        </w:rPr>
        <w:t>. R begins running the script which could take several minutes, depending on the size of the area being analyzed. The results are displayed in an HTML report that opens automatically and is also saved automatically to the working directory.</w:t>
      </w:r>
    </w:p>
    <w:p w14:paraId="79EAD210" w14:textId="77777777" w:rsidR="00D8352B" w:rsidRPr="00B16275" w:rsidRDefault="00D8352B" w:rsidP="001D458F">
      <w:pPr>
        <w:tabs>
          <w:tab w:val="left" w:pos="1571"/>
        </w:tabs>
        <w:spacing w:after="0"/>
        <w:rPr>
          <w:rFonts w:cs="Arial"/>
        </w:rPr>
      </w:pPr>
    </w:p>
    <w:p w14:paraId="40899C02" w14:textId="5C652291" w:rsidR="00D8352B" w:rsidRPr="00B16275" w:rsidRDefault="00D8352B" w:rsidP="001D458F">
      <w:pPr>
        <w:tabs>
          <w:tab w:val="left" w:pos="1571"/>
        </w:tabs>
        <w:spacing w:after="0"/>
        <w:rPr>
          <w:rFonts w:cs="Arial"/>
          <w:u w:val="single"/>
        </w:rPr>
      </w:pPr>
      <w:r w:rsidRPr="00B16275">
        <w:rPr>
          <w:rFonts w:cs="Arial"/>
          <w:u w:val="single"/>
        </w:rPr>
        <w:t>Output displayed:</w:t>
      </w:r>
      <w:r w:rsidR="000A1AA6" w:rsidRPr="00B16275">
        <w:rPr>
          <w:rFonts w:cs="Arial"/>
          <w:u w:val="single"/>
        </w:rPr>
        <w:t xml:space="preserve"> </w:t>
      </w:r>
    </w:p>
    <w:p w14:paraId="7A32DDA7" w14:textId="77777777" w:rsidR="00D8352B" w:rsidRPr="00B16275" w:rsidRDefault="00D8352B" w:rsidP="001D458F">
      <w:pPr>
        <w:tabs>
          <w:tab w:val="left" w:pos="1571"/>
        </w:tabs>
        <w:spacing w:after="0"/>
        <w:rPr>
          <w:rFonts w:cs="Arial"/>
        </w:rPr>
      </w:pPr>
    </w:p>
    <w:p w14:paraId="0C6E4336" w14:textId="77777777" w:rsidR="00D8352B" w:rsidRPr="00B16275" w:rsidRDefault="00D8352B" w:rsidP="001D458F">
      <w:pPr>
        <w:numPr>
          <w:ilvl w:val="0"/>
          <w:numId w:val="8"/>
        </w:numPr>
        <w:tabs>
          <w:tab w:val="left" w:pos="1571"/>
        </w:tabs>
        <w:spacing w:after="0"/>
        <w:rPr>
          <w:rFonts w:cs="Arial"/>
        </w:rPr>
      </w:pPr>
      <w:r w:rsidRPr="00B16275">
        <w:rPr>
          <w:rFonts w:cs="Arial"/>
          <w:i/>
        </w:rPr>
        <w:t>Input Data</w:t>
      </w:r>
      <w:r w:rsidRPr="00B16275">
        <w:rPr>
          <w:rFonts w:cs="Arial"/>
        </w:rPr>
        <w:t>: variables and file path</w:t>
      </w:r>
    </w:p>
    <w:p w14:paraId="7D1525B0" w14:textId="77777777" w:rsidR="00D8352B" w:rsidRPr="00B16275" w:rsidRDefault="00D8352B" w:rsidP="001D458F">
      <w:pPr>
        <w:tabs>
          <w:tab w:val="left" w:pos="1571"/>
        </w:tabs>
        <w:spacing w:after="0"/>
        <w:rPr>
          <w:rFonts w:cs="Arial"/>
          <w:i/>
        </w:rPr>
      </w:pPr>
    </w:p>
    <w:p w14:paraId="2F53BE2F" w14:textId="77777777" w:rsidR="00D8352B" w:rsidRPr="00B16275" w:rsidRDefault="00D8352B" w:rsidP="001D458F">
      <w:pPr>
        <w:numPr>
          <w:ilvl w:val="0"/>
          <w:numId w:val="8"/>
        </w:numPr>
        <w:tabs>
          <w:tab w:val="left" w:pos="1571"/>
        </w:tabs>
        <w:spacing w:after="0"/>
        <w:rPr>
          <w:rFonts w:cs="Arial"/>
        </w:rPr>
      </w:pPr>
      <w:r w:rsidRPr="00B16275">
        <w:rPr>
          <w:rFonts w:cs="Arial"/>
          <w:i/>
        </w:rPr>
        <w:t>Area Summaries</w:t>
      </w:r>
      <w:r w:rsidRPr="00B16275">
        <w:rPr>
          <w:rFonts w:cs="Arial"/>
        </w:rPr>
        <w:t>: map unit total acreage and  5</w:t>
      </w:r>
      <w:r w:rsidRPr="00B16275">
        <w:rPr>
          <w:rFonts w:cs="Arial"/>
          <w:vertAlign w:val="superscript"/>
        </w:rPr>
        <w:t xml:space="preserve">th, </w:t>
      </w:r>
      <w:r w:rsidRPr="00B16275">
        <w:rPr>
          <w:rFonts w:cs="Arial"/>
        </w:rPr>
        <w:t>10</w:t>
      </w:r>
      <w:r w:rsidRPr="00B16275">
        <w:rPr>
          <w:rFonts w:cs="Arial"/>
          <w:vertAlign w:val="superscript"/>
        </w:rPr>
        <w:t>th</w:t>
      </w:r>
      <w:r w:rsidRPr="00B16275">
        <w:rPr>
          <w:rFonts w:cs="Arial"/>
        </w:rPr>
        <w:t>, 25</w:t>
      </w:r>
      <w:r w:rsidRPr="00B16275">
        <w:rPr>
          <w:rFonts w:cs="Arial"/>
          <w:vertAlign w:val="superscript"/>
        </w:rPr>
        <w:t>th</w:t>
      </w:r>
      <w:r w:rsidRPr="00B16275">
        <w:rPr>
          <w:rFonts w:cs="Arial"/>
        </w:rPr>
        <w:t>, 50</w:t>
      </w:r>
      <w:r w:rsidRPr="00B16275">
        <w:rPr>
          <w:rFonts w:cs="Arial"/>
          <w:vertAlign w:val="superscript"/>
        </w:rPr>
        <w:t>th</w:t>
      </w:r>
      <w:r w:rsidRPr="00B16275">
        <w:rPr>
          <w:rFonts w:cs="Arial"/>
        </w:rPr>
        <w:t>, 75</w:t>
      </w:r>
      <w:r w:rsidRPr="00B16275">
        <w:rPr>
          <w:rFonts w:cs="Arial"/>
          <w:vertAlign w:val="superscript"/>
        </w:rPr>
        <w:t>th</w:t>
      </w:r>
      <w:r w:rsidRPr="00B16275">
        <w:rPr>
          <w:rFonts w:cs="Arial"/>
        </w:rPr>
        <w:t>, 90</w:t>
      </w:r>
      <w:r w:rsidRPr="00B16275">
        <w:rPr>
          <w:rFonts w:cs="Arial"/>
          <w:vertAlign w:val="superscript"/>
        </w:rPr>
        <w:t>th</w:t>
      </w:r>
      <w:r w:rsidRPr="00B16275">
        <w:rPr>
          <w:rFonts w:cs="Arial"/>
        </w:rPr>
        <w:t>, and 95</w:t>
      </w:r>
      <w:r w:rsidRPr="00B16275">
        <w:rPr>
          <w:rFonts w:cs="Arial"/>
          <w:vertAlign w:val="superscript"/>
        </w:rPr>
        <w:t>th</w:t>
      </w:r>
      <w:r w:rsidRPr="00B16275">
        <w:rPr>
          <w:rFonts w:cs="Arial"/>
        </w:rPr>
        <w:t xml:space="preserve"> percentiles of polygon acreage</w:t>
      </w:r>
    </w:p>
    <w:p w14:paraId="3AB3E49F" w14:textId="77777777" w:rsidR="00D8352B" w:rsidRPr="00B16275" w:rsidRDefault="00D8352B" w:rsidP="001D458F">
      <w:pPr>
        <w:tabs>
          <w:tab w:val="left" w:pos="1571"/>
        </w:tabs>
        <w:spacing w:after="0"/>
        <w:rPr>
          <w:rFonts w:cs="Arial"/>
          <w:i/>
        </w:rPr>
      </w:pPr>
    </w:p>
    <w:p w14:paraId="22566F8C" w14:textId="77777777" w:rsidR="00D8352B" w:rsidRPr="00B16275" w:rsidRDefault="00D8352B" w:rsidP="001D458F">
      <w:pPr>
        <w:numPr>
          <w:ilvl w:val="0"/>
          <w:numId w:val="8"/>
        </w:numPr>
        <w:tabs>
          <w:tab w:val="left" w:pos="1571"/>
        </w:tabs>
        <w:spacing w:after="0"/>
        <w:rPr>
          <w:rFonts w:cs="Arial"/>
          <w:i/>
        </w:rPr>
      </w:pPr>
      <w:r w:rsidRPr="00B16275">
        <w:rPr>
          <w:rFonts w:cs="Arial"/>
          <w:i/>
        </w:rPr>
        <w:t>Box and Whisker Plots:</w:t>
      </w:r>
      <w:r w:rsidRPr="00B16275">
        <w:rPr>
          <w:rFonts w:cs="Arial"/>
        </w:rPr>
        <w:t xml:space="preserve"> Whiskers extend from the 5th to 95th </w:t>
      </w:r>
      <w:r w:rsidR="006A1E3E">
        <w:fldChar w:fldCharType="begin"/>
      </w:r>
      <w:r w:rsidR="006A1E3E">
        <w:instrText xml:space="preserve"> HYPERLINK "https://en.wikipedia.org/wiki/Percentile" </w:instrText>
      </w:r>
      <w:r w:rsidR="006A1E3E">
        <w:fldChar w:fldCharType="separate"/>
      </w:r>
      <w:r w:rsidRPr="00B16275">
        <w:rPr>
          <w:rStyle w:val="Hyperlink"/>
          <w:rFonts w:cs="Arial"/>
        </w:rPr>
        <w:t>percentiles</w:t>
      </w:r>
      <w:r w:rsidR="006A1E3E">
        <w:rPr>
          <w:rStyle w:val="Hyperlink"/>
          <w:rFonts w:cs="Arial"/>
        </w:rPr>
        <w:fldChar w:fldCharType="end"/>
      </w:r>
      <w:r w:rsidRPr="00B16275">
        <w:rPr>
          <w:rFonts w:cs="Arial"/>
        </w:rPr>
        <w:t>, the body represents the 25th through 75th percentiles, and the dot is the 50th percentile</w:t>
      </w:r>
    </w:p>
    <w:p w14:paraId="690201C8" w14:textId="77777777" w:rsidR="00D8352B" w:rsidRPr="00B16275" w:rsidRDefault="00D8352B" w:rsidP="001D458F">
      <w:pPr>
        <w:tabs>
          <w:tab w:val="left" w:pos="1571"/>
        </w:tabs>
        <w:spacing w:after="0"/>
        <w:rPr>
          <w:rFonts w:cs="Arial"/>
          <w:i/>
        </w:rPr>
      </w:pPr>
    </w:p>
    <w:p w14:paraId="0D0B5124" w14:textId="77777777" w:rsidR="00D8352B" w:rsidRPr="00B16275" w:rsidRDefault="00D8352B" w:rsidP="001D458F">
      <w:pPr>
        <w:numPr>
          <w:ilvl w:val="0"/>
          <w:numId w:val="8"/>
        </w:numPr>
        <w:tabs>
          <w:tab w:val="left" w:pos="1571"/>
        </w:tabs>
        <w:spacing w:after="0"/>
        <w:rPr>
          <w:rFonts w:cs="Arial"/>
        </w:rPr>
      </w:pPr>
      <w:r w:rsidRPr="00B16275">
        <w:rPr>
          <w:rFonts w:cs="Arial"/>
          <w:i/>
        </w:rPr>
        <w:t xml:space="preserve">Density Plots: </w:t>
      </w:r>
      <w:r w:rsidRPr="00B16275">
        <w:rPr>
          <w:rFonts w:cs="Arial"/>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063492BF" w14:textId="77777777" w:rsidR="00D8352B" w:rsidRPr="00B16275" w:rsidRDefault="00D8352B" w:rsidP="001D458F">
      <w:pPr>
        <w:tabs>
          <w:tab w:val="left" w:pos="1571"/>
        </w:tabs>
        <w:spacing w:after="0"/>
        <w:rPr>
          <w:rFonts w:cs="Arial"/>
        </w:rPr>
      </w:pPr>
    </w:p>
    <w:p w14:paraId="29EE5380" w14:textId="3C1A531E" w:rsidR="00D8352B" w:rsidRPr="00B16275" w:rsidRDefault="00D8352B" w:rsidP="001D458F">
      <w:pPr>
        <w:numPr>
          <w:ilvl w:val="0"/>
          <w:numId w:val="8"/>
        </w:numPr>
        <w:tabs>
          <w:tab w:val="left" w:pos="1571"/>
        </w:tabs>
        <w:spacing w:after="0"/>
        <w:rPr>
          <w:rFonts w:cs="Arial"/>
          <w:i/>
        </w:rPr>
      </w:pPr>
      <w:r w:rsidRPr="00B16275">
        <w:rPr>
          <w:rFonts w:cs="Arial"/>
          <w:i/>
        </w:rPr>
        <w:lastRenderedPageBreak/>
        <w:t xml:space="preserve">Tabular Summaries: </w:t>
      </w:r>
      <w:r w:rsidRPr="00B16275">
        <w:rPr>
          <w:rFonts w:cs="Arial"/>
        </w:rPr>
        <w:t>5</w:t>
      </w:r>
      <w:r w:rsidRPr="00B16275">
        <w:rPr>
          <w:rFonts w:cs="Arial"/>
          <w:vertAlign w:val="superscript"/>
        </w:rPr>
        <w:t>th</w:t>
      </w:r>
      <w:r w:rsidRPr="00B16275">
        <w:rPr>
          <w:rFonts w:cs="Arial"/>
        </w:rPr>
        <w:t>, 10</w:t>
      </w:r>
      <w:r w:rsidRPr="00B16275">
        <w:rPr>
          <w:rFonts w:cs="Arial"/>
          <w:vertAlign w:val="superscript"/>
        </w:rPr>
        <w:t>th</w:t>
      </w:r>
      <w:r w:rsidRPr="00B16275">
        <w:rPr>
          <w:rFonts w:cs="Arial"/>
        </w:rPr>
        <w:t>, 25</w:t>
      </w:r>
      <w:r w:rsidRPr="00B16275">
        <w:rPr>
          <w:rFonts w:cs="Arial"/>
          <w:vertAlign w:val="superscript"/>
        </w:rPr>
        <w:t>th</w:t>
      </w:r>
      <w:r w:rsidRPr="00B16275">
        <w:rPr>
          <w:rFonts w:cs="Arial"/>
        </w:rPr>
        <w:t>, 50</w:t>
      </w:r>
      <w:r w:rsidRPr="00B16275">
        <w:rPr>
          <w:rFonts w:cs="Arial"/>
          <w:vertAlign w:val="superscript"/>
        </w:rPr>
        <w:t>th</w:t>
      </w:r>
      <w:r w:rsidRPr="00B16275">
        <w:rPr>
          <w:rFonts w:cs="Arial"/>
        </w:rPr>
        <w:t>, 75</w:t>
      </w:r>
      <w:r w:rsidRPr="00B16275">
        <w:rPr>
          <w:rFonts w:cs="Arial"/>
          <w:vertAlign w:val="superscript"/>
        </w:rPr>
        <w:t>th</w:t>
      </w:r>
      <w:r w:rsidRPr="00B16275">
        <w:rPr>
          <w:rFonts w:cs="Arial"/>
        </w:rPr>
        <w:t>, 90</w:t>
      </w:r>
      <w:r w:rsidRPr="00B16275">
        <w:rPr>
          <w:rFonts w:cs="Arial"/>
          <w:vertAlign w:val="superscript"/>
        </w:rPr>
        <w:t>th</w:t>
      </w:r>
      <w:r w:rsidRPr="00B16275">
        <w:rPr>
          <w:rFonts w:cs="Arial"/>
        </w:rPr>
        <w:t>, and 95</w:t>
      </w:r>
      <w:r w:rsidRPr="00B16275">
        <w:rPr>
          <w:rFonts w:cs="Arial"/>
          <w:vertAlign w:val="superscript"/>
        </w:rPr>
        <w:t>th</w:t>
      </w:r>
      <w:r w:rsidRPr="00B16275">
        <w:rPr>
          <w:rFonts w:cs="Arial"/>
        </w:rPr>
        <w:t xml:space="preserve"> percentiles, by variable, based on the sampled values</w:t>
      </w:r>
      <w:r w:rsidR="00387A10" w:rsidRPr="00B16275">
        <w:rPr>
          <w:rFonts w:cs="Arial"/>
        </w:rPr>
        <w:t>.</w:t>
      </w:r>
    </w:p>
    <w:p w14:paraId="37060C20" w14:textId="77777777" w:rsidR="00D8352B" w:rsidRPr="00B16275" w:rsidRDefault="00D8352B" w:rsidP="001D458F">
      <w:pPr>
        <w:tabs>
          <w:tab w:val="left" w:pos="1571"/>
        </w:tabs>
        <w:spacing w:after="0"/>
        <w:rPr>
          <w:rFonts w:cs="Arial"/>
          <w:i/>
        </w:rPr>
      </w:pPr>
    </w:p>
    <w:p w14:paraId="7E0BEB0F" w14:textId="423AA274" w:rsidR="00D8352B" w:rsidRPr="00B16275" w:rsidRDefault="00D8352B" w:rsidP="001D458F">
      <w:pPr>
        <w:numPr>
          <w:ilvl w:val="0"/>
          <w:numId w:val="8"/>
        </w:numPr>
        <w:tabs>
          <w:tab w:val="left" w:pos="1571"/>
        </w:tabs>
        <w:spacing w:after="0"/>
        <w:rPr>
          <w:rFonts w:cs="Arial"/>
        </w:rPr>
      </w:pPr>
      <w:r w:rsidRPr="00B16275">
        <w:rPr>
          <w:rFonts w:cs="Arial"/>
          <w:i/>
        </w:rPr>
        <w:t>Circular Summaries</w:t>
      </w:r>
      <w:r w:rsidR="00387A10" w:rsidRPr="00B16275">
        <w:rPr>
          <w:rFonts w:cs="Arial"/>
          <w:i/>
        </w:rPr>
        <w:t xml:space="preserve"> of Aspect</w:t>
      </w:r>
      <w:r w:rsidRPr="00B16275">
        <w:rPr>
          <w:rFonts w:cs="Arial"/>
          <w:i/>
        </w:rPr>
        <w:t xml:space="preserve">: </w:t>
      </w:r>
      <w:r w:rsidRPr="00B16275">
        <w:rPr>
          <w:rFonts w:cs="Arial"/>
        </w:rPr>
        <w:t>A graphical summary of aspect statistics on a circular diagram, based on the sampled values. Spread and central tendency are depicted with a combination of circular histogram and kernel density estimate. The circular 50</w:t>
      </w:r>
      <w:r w:rsidRPr="00B16275">
        <w:rPr>
          <w:rFonts w:cs="Arial"/>
          <w:vertAlign w:val="superscript"/>
        </w:rPr>
        <w:t>th</w:t>
      </w:r>
      <w:r w:rsidRPr="00B16275">
        <w:rPr>
          <w:rFonts w:cs="Arial"/>
        </w:rPr>
        <w:t xml:space="preserve"> percentile is shown with a red arrow and the 10</w:t>
      </w:r>
      <w:r w:rsidRPr="00B16275">
        <w:rPr>
          <w:rFonts w:cs="Arial"/>
          <w:vertAlign w:val="superscript"/>
        </w:rPr>
        <w:t>th</w:t>
      </w:r>
      <w:r w:rsidRPr="00B16275">
        <w:rPr>
          <w:rFonts w:cs="Arial"/>
        </w:rPr>
        <w:t xml:space="preserve"> and 90</w:t>
      </w:r>
      <w:r w:rsidRPr="00B16275">
        <w:rPr>
          <w:rFonts w:cs="Arial"/>
          <w:vertAlign w:val="superscript"/>
        </w:rPr>
        <w:t>th</w:t>
      </w:r>
      <w:r w:rsidRPr="00B16275">
        <w:rPr>
          <w:rFonts w:cs="Arial"/>
        </w:rPr>
        <w:t xml:space="preserve"> percentiles are shown with gray arrows. Arrow length is proportional to the directionality of the data: longer arrows suggest a more </w:t>
      </w:r>
      <w:r w:rsidR="00C212B3">
        <w:rPr>
          <w:rFonts w:cs="Arial"/>
        </w:rPr>
        <w:t xml:space="preserve">strongly </w:t>
      </w:r>
      <w:r w:rsidRPr="00B16275">
        <w:rPr>
          <w:rFonts w:cs="Arial"/>
        </w:rPr>
        <w:t>directional pattern.</w:t>
      </w:r>
      <w:r w:rsidR="00387A10" w:rsidRPr="00B16275">
        <w:rPr>
          <w:rFonts w:cs="Arial"/>
        </w:rPr>
        <w:t xml:space="preserve"> </w:t>
      </w:r>
      <w:r w:rsidR="006215A5" w:rsidRPr="0022613E">
        <w:rPr>
          <w:rFonts w:cs="Arial"/>
          <w:u w:val="single"/>
        </w:rPr>
        <w:t xml:space="preserve">Note: Summary of aspect data from landscapes with slopes &lt; 3% </w:t>
      </w:r>
      <w:r w:rsidR="006215A5" w:rsidRPr="00651C4F">
        <w:rPr>
          <w:rFonts w:cs="Arial"/>
          <w:u w:val="single"/>
        </w:rPr>
        <w:t>are</w:t>
      </w:r>
      <w:r w:rsidR="006215A5" w:rsidRPr="0022613E">
        <w:rPr>
          <w:rFonts w:cs="Arial"/>
          <w:u w:val="single"/>
        </w:rPr>
        <w:t xml:space="preserve"> invalid</w:t>
      </w:r>
      <w:r w:rsidR="00372C2F">
        <w:rPr>
          <w:rFonts w:cs="Arial"/>
        </w:rPr>
        <w:t>.</w:t>
      </w:r>
    </w:p>
    <w:p w14:paraId="2A458A93" w14:textId="77777777" w:rsidR="00D8352B" w:rsidRPr="00B16275" w:rsidRDefault="00D8352B" w:rsidP="001D458F">
      <w:pPr>
        <w:tabs>
          <w:tab w:val="left" w:pos="1571"/>
        </w:tabs>
        <w:spacing w:after="0"/>
        <w:rPr>
          <w:rFonts w:cs="Arial"/>
        </w:rPr>
      </w:pPr>
    </w:p>
    <w:p w14:paraId="48E1E113" w14:textId="77777777" w:rsidR="00D8352B" w:rsidRPr="00B16275" w:rsidRDefault="00D8352B" w:rsidP="001D458F">
      <w:pPr>
        <w:numPr>
          <w:ilvl w:val="0"/>
          <w:numId w:val="8"/>
        </w:numPr>
        <w:tabs>
          <w:tab w:val="left" w:pos="1571"/>
        </w:tabs>
        <w:spacing w:after="0"/>
        <w:rPr>
          <w:rFonts w:cs="Arial"/>
          <w:i/>
        </w:rPr>
      </w:pPr>
      <w:r w:rsidRPr="00B16275">
        <w:rPr>
          <w:rFonts w:cs="Arial"/>
          <w:i/>
        </w:rPr>
        <w:t xml:space="preserve">Slope Shape (Curvature) Summary: </w:t>
      </w:r>
      <w:r w:rsidRPr="00B16275">
        <w:rPr>
          <w:rFonts w:cs="Arial"/>
        </w:rPr>
        <w:t>Table and graphical summary of slope shape, based on a classification of surface curvature values into “concave”, “linear”, and “convex” groups. Combinations of down-slope and across slope shapes are given as proportions.</w:t>
      </w:r>
    </w:p>
    <w:p w14:paraId="1C846E2C" w14:textId="77777777" w:rsidR="00D8352B" w:rsidRPr="00B16275" w:rsidRDefault="00D8352B" w:rsidP="001D458F">
      <w:pPr>
        <w:tabs>
          <w:tab w:val="left" w:pos="1571"/>
        </w:tabs>
        <w:spacing w:after="0"/>
        <w:rPr>
          <w:rFonts w:cs="Arial"/>
          <w:i/>
        </w:rPr>
      </w:pPr>
    </w:p>
    <w:p w14:paraId="1F83406A" w14:textId="5E771142" w:rsidR="00D8352B" w:rsidRPr="00B16275" w:rsidRDefault="00D8352B" w:rsidP="001D458F">
      <w:pPr>
        <w:numPr>
          <w:ilvl w:val="0"/>
          <w:numId w:val="8"/>
        </w:numPr>
        <w:tabs>
          <w:tab w:val="left" w:pos="1571"/>
        </w:tabs>
        <w:spacing w:after="0"/>
        <w:rPr>
          <w:rFonts w:cs="Arial"/>
        </w:rPr>
      </w:pPr>
      <w:r w:rsidRPr="00B16275">
        <w:rPr>
          <w:rFonts w:cs="Arial"/>
          <w:i/>
        </w:rPr>
        <w:t xml:space="preserve">Geomorphon Landform Classification: </w:t>
      </w:r>
      <w:r w:rsidRPr="00B16275">
        <w:rPr>
          <w:rFonts w:cs="Arial"/>
        </w:rPr>
        <w:t xml:space="preserve">A table of values and graphical representation of landform types, based on the sampled values, expressed as a proportion of the map unit. The Geomorphons algorithm is </w:t>
      </w:r>
      <w:r w:rsidR="006A1E3E">
        <w:fldChar w:fldCharType="begin"/>
      </w:r>
      <w:r w:rsidR="006A1E3E">
        <w:instrText xml:space="preserve"> HYPERLINK "http://geomorphometry.org/StepinskiJasiewicz2011" </w:instrText>
      </w:r>
      <w:r w:rsidR="006A1E3E">
        <w:fldChar w:fldCharType="separate"/>
      </w:r>
      <w:r w:rsidRPr="00B16275">
        <w:rPr>
          <w:rStyle w:val="Hyperlink"/>
          <w:rFonts w:cs="Arial"/>
        </w:rPr>
        <w:t>a new approach to classification of landforms</w:t>
      </w:r>
      <w:r w:rsidR="006A1E3E">
        <w:rPr>
          <w:rStyle w:val="Hyperlink"/>
          <w:rFonts w:cs="Arial"/>
        </w:rPr>
        <w:fldChar w:fldCharType="end"/>
      </w:r>
      <w:r w:rsidRPr="00B16275">
        <w:rPr>
          <w:rFonts w:cs="Arial"/>
        </w:rPr>
        <w:t xml:space="preserve">. This is a scale-independent method, in contrast to the classification of curvature </w:t>
      </w:r>
      <w:r w:rsidR="009A6895" w:rsidRPr="00B16275">
        <w:rPr>
          <w:rFonts w:cs="Arial"/>
        </w:rPr>
        <w:t xml:space="preserve">approach. </w:t>
      </w:r>
      <w:r w:rsidRPr="00B16275">
        <w:rPr>
          <w:rFonts w:cs="Arial"/>
        </w:rPr>
        <w:t>. Landform types are</w:t>
      </w:r>
      <w:r w:rsidR="00DB43FD">
        <w:rPr>
          <w:rFonts w:cs="Arial"/>
        </w:rPr>
        <w:t xml:space="preserve"> </w:t>
      </w:r>
      <w:r w:rsidR="00DB43FD" w:rsidRPr="00B16275">
        <w:rPr>
          <w:rFonts w:cs="Arial"/>
          <w:i/>
        </w:rPr>
        <w:t>approximately</w:t>
      </w:r>
      <w:r w:rsidR="00DB43FD">
        <w:rPr>
          <w:rFonts w:cs="Arial"/>
        </w:rPr>
        <w:t xml:space="preserve"> correlated to standard slope positions and curvature classes</w:t>
      </w:r>
      <w:r w:rsidRPr="00B16275">
        <w:rPr>
          <w:rFonts w:cs="Arial"/>
        </w:rPr>
        <w:t>:</w:t>
      </w:r>
    </w:p>
    <w:p w14:paraId="094ADF5A" w14:textId="77777777" w:rsidR="00D8352B" w:rsidRPr="00B16275" w:rsidRDefault="00D8352B" w:rsidP="001D458F">
      <w:pPr>
        <w:tabs>
          <w:tab w:val="left" w:pos="1571"/>
        </w:tabs>
        <w:spacing w:after="0"/>
        <w:rPr>
          <w:rFonts w:cs="Arial"/>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D8352B" w:rsidRPr="00A27150" w14:paraId="46C772DE" w14:textId="77777777" w:rsidTr="001B0AB7">
        <w:tc>
          <w:tcPr>
            <w:tcW w:w="2628" w:type="dxa"/>
            <w:shd w:val="clear" w:color="auto" w:fill="auto"/>
          </w:tcPr>
          <w:p w14:paraId="1867460E" w14:textId="77777777" w:rsidR="00D8352B" w:rsidRPr="00B16275" w:rsidRDefault="00D8352B" w:rsidP="001D458F">
            <w:pPr>
              <w:tabs>
                <w:tab w:val="left" w:pos="1571"/>
              </w:tabs>
              <w:spacing w:after="0"/>
              <w:rPr>
                <w:rFonts w:cs="Arial"/>
              </w:rPr>
            </w:pPr>
            <w:r w:rsidRPr="00B16275">
              <w:rPr>
                <w:rFonts w:cs="Arial"/>
              </w:rPr>
              <w:t>Geomorphon Name</w:t>
            </w:r>
          </w:p>
        </w:tc>
        <w:tc>
          <w:tcPr>
            <w:tcW w:w="4860" w:type="dxa"/>
            <w:shd w:val="clear" w:color="auto" w:fill="auto"/>
          </w:tcPr>
          <w:p w14:paraId="4CF75011" w14:textId="77777777" w:rsidR="00D8352B" w:rsidRPr="00B16275" w:rsidRDefault="00D8352B" w:rsidP="001D458F">
            <w:pPr>
              <w:tabs>
                <w:tab w:val="left" w:pos="1571"/>
              </w:tabs>
              <w:spacing w:after="0"/>
              <w:rPr>
                <w:rFonts w:cs="Arial"/>
              </w:rPr>
            </w:pPr>
            <w:r w:rsidRPr="00B16275">
              <w:rPr>
                <w:rFonts w:cs="Arial"/>
              </w:rPr>
              <w:t>Approximate Slope Shape Equivalent</w:t>
            </w:r>
          </w:p>
        </w:tc>
      </w:tr>
      <w:tr w:rsidR="00D8352B" w:rsidRPr="00A27150" w14:paraId="770C813C" w14:textId="77777777" w:rsidTr="001B0AB7">
        <w:tc>
          <w:tcPr>
            <w:tcW w:w="2628" w:type="dxa"/>
            <w:shd w:val="clear" w:color="auto" w:fill="auto"/>
          </w:tcPr>
          <w:p w14:paraId="6C8E8E8E" w14:textId="77777777" w:rsidR="00D8352B" w:rsidRPr="00B16275" w:rsidRDefault="00D8352B" w:rsidP="001D458F">
            <w:pPr>
              <w:tabs>
                <w:tab w:val="left" w:pos="1571"/>
              </w:tabs>
              <w:spacing w:after="0"/>
              <w:rPr>
                <w:rFonts w:cs="Arial"/>
              </w:rPr>
            </w:pPr>
            <w:r w:rsidRPr="00B16275">
              <w:rPr>
                <w:rFonts w:cs="Arial"/>
              </w:rPr>
              <w:t>Flat</w:t>
            </w:r>
          </w:p>
        </w:tc>
        <w:tc>
          <w:tcPr>
            <w:tcW w:w="4860" w:type="dxa"/>
            <w:shd w:val="clear" w:color="auto" w:fill="auto"/>
          </w:tcPr>
          <w:p w14:paraId="33FFCA9C" w14:textId="77777777" w:rsidR="00D8352B" w:rsidRPr="00B16275" w:rsidRDefault="00D8352B" w:rsidP="001D458F">
            <w:pPr>
              <w:tabs>
                <w:tab w:val="left" w:pos="1571"/>
              </w:tabs>
              <w:spacing w:after="0"/>
              <w:rPr>
                <w:rFonts w:cs="Arial"/>
              </w:rPr>
            </w:pPr>
            <w:r w:rsidRPr="00B16275">
              <w:rPr>
                <w:rFonts w:cs="Arial"/>
              </w:rPr>
              <w:t>LL</w:t>
            </w:r>
          </w:p>
        </w:tc>
      </w:tr>
      <w:tr w:rsidR="00D8352B" w:rsidRPr="00A27150" w14:paraId="772F5817" w14:textId="77777777" w:rsidTr="001B0AB7">
        <w:tc>
          <w:tcPr>
            <w:tcW w:w="2628" w:type="dxa"/>
            <w:shd w:val="clear" w:color="auto" w:fill="auto"/>
          </w:tcPr>
          <w:p w14:paraId="35C6CE56" w14:textId="77777777" w:rsidR="00D8352B" w:rsidRPr="00B16275" w:rsidRDefault="00D8352B" w:rsidP="001D458F">
            <w:pPr>
              <w:tabs>
                <w:tab w:val="left" w:pos="1571"/>
              </w:tabs>
              <w:spacing w:after="0"/>
              <w:rPr>
                <w:rFonts w:cs="Arial"/>
              </w:rPr>
            </w:pPr>
            <w:r w:rsidRPr="00B16275">
              <w:rPr>
                <w:rFonts w:cs="Arial"/>
              </w:rPr>
              <w:t>Summit</w:t>
            </w:r>
          </w:p>
        </w:tc>
        <w:tc>
          <w:tcPr>
            <w:tcW w:w="4860" w:type="dxa"/>
            <w:shd w:val="clear" w:color="auto" w:fill="auto"/>
          </w:tcPr>
          <w:p w14:paraId="26E696AE" w14:textId="77777777" w:rsidR="00D8352B" w:rsidRPr="00B16275" w:rsidRDefault="00D8352B" w:rsidP="001D458F">
            <w:pPr>
              <w:tabs>
                <w:tab w:val="left" w:pos="1571"/>
              </w:tabs>
              <w:spacing w:after="0"/>
              <w:rPr>
                <w:rFonts w:cs="Arial"/>
              </w:rPr>
            </w:pPr>
            <w:r w:rsidRPr="00B16275">
              <w:rPr>
                <w:rFonts w:cs="Arial"/>
              </w:rPr>
              <w:t>VV</w:t>
            </w:r>
          </w:p>
        </w:tc>
      </w:tr>
      <w:tr w:rsidR="00D8352B" w:rsidRPr="00A27150" w14:paraId="4B0B1780" w14:textId="77777777" w:rsidTr="001B0AB7">
        <w:tc>
          <w:tcPr>
            <w:tcW w:w="2628" w:type="dxa"/>
            <w:shd w:val="clear" w:color="auto" w:fill="auto"/>
          </w:tcPr>
          <w:p w14:paraId="6E53641D" w14:textId="77777777" w:rsidR="00D8352B" w:rsidRPr="00B16275" w:rsidRDefault="00D8352B" w:rsidP="001D458F">
            <w:pPr>
              <w:tabs>
                <w:tab w:val="left" w:pos="1571"/>
              </w:tabs>
              <w:spacing w:after="0"/>
              <w:rPr>
                <w:rFonts w:cs="Arial"/>
              </w:rPr>
            </w:pPr>
            <w:r w:rsidRPr="00B16275">
              <w:rPr>
                <w:rFonts w:cs="Arial"/>
              </w:rPr>
              <w:t>Ridge</w:t>
            </w:r>
          </w:p>
        </w:tc>
        <w:tc>
          <w:tcPr>
            <w:tcW w:w="4860" w:type="dxa"/>
            <w:shd w:val="clear" w:color="auto" w:fill="auto"/>
          </w:tcPr>
          <w:p w14:paraId="10348CD2" w14:textId="77777777" w:rsidR="00D8352B" w:rsidRPr="00B16275" w:rsidRDefault="00D8352B" w:rsidP="001D458F">
            <w:pPr>
              <w:tabs>
                <w:tab w:val="left" w:pos="1571"/>
              </w:tabs>
              <w:spacing w:after="0"/>
              <w:rPr>
                <w:rFonts w:cs="Arial"/>
              </w:rPr>
            </w:pPr>
            <w:r w:rsidRPr="00B16275">
              <w:rPr>
                <w:rFonts w:cs="Arial"/>
              </w:rPr>
              <w:t>LV</w:t>
            </w:r>
          </w:p>
        </w:tc>
      </w:tr>
      <w:tr w:rsidR="00D8352B" w:rsidRPr="00A27150" w14:paraId="369B4D03" w14:textId="77777777" w:rsidTr="001B0AB7">
        <w:tc>
          <w:tcPr>
            <w:tcW w:w="2628" w:type="dxa"/>
            <w:shd w:val="clear" w:color="auto" w:fill="auto"/>
          </w:tcPr>
          <w:p w14:paraId="039160B8" w14:textId="77777777" w:rsidR="00D8352B" w:rsidRPr="00B16275" w:rsidRDefault="00D8352B" w:rsidP="001D458F">
            <w:pPr>
              <w:tabs>
                <w:tab w:val="left" w:pos="1571"/>
              </w:tabs>
              <w:spacing w:after="0"/>
              <w:rPr>
                <w:rFonts w:cs="Arial"/>
              </w:rPr>
            </w:pPr>
            <w:r w:rsidRPr="00B16275">
              <w:rPr>
                <w:rFonts w:cs="Arial"/>
              </w:rPr>
              <w:t>Shoulder</w:t>
            </w:r>
          </w:p>
        </w:tc>
        <w:tc>
          <w:tcPr>
            <w:tcW w:w="4860" w:type="dxa"/>
            <w:shd w:val="clear" w:color="auto" w:fill="auto"/>
          </w:tcPr>
          <w:p w14:paraId="7B3836CD" w14:textId="77777777" w:rsidR="00D8352B" w:rsidRPr="00B16275" w:rsidRDefault="00D8352B" w:rsidP="001D458F">
            <w:pPr>
              <w:tabs>
                <w:tab w:val="left" w:pos="1571"/>
              </w:tabs>
              <w:spacing w:after="0"/>
              <w:rPr>
                <w:rFonts w:cs="Arial"/>
              </w:rPr>
            </w:pPr>
            <w:r w:rsidRPr="00B16275">
              <w:rPr>
                <w:rFonts w:cs="Arial"/>
              </w:rPr>
              <w:t>VL</w:t>
            </w:r>
          </w:p>
        </w:tc>
      </w:tr>
      <w:tr w:rsidR="00D8352B" w:rsidRPr="00A27150" w14:paraId="029C7EC2" w14:textId="77777777" w:rsidTr="001B0AB7">
        <w:tc>
          <w:tcPr>
            <w:tcW w:w="2628" w:type="dxa"/>
            <w:shd w:val="clear" w:color="auto" w:fill="auto"/>
          </w:tcPr>
          <w:p w14:paraId="7EE62D59" w14:textId="77777777" w:rsidR="00D8352B" w:rsidRPr="00B16275" w:rsidRDefault="00D8352B" w:rsidP="001D458F">
            <w:pPr>
              <w:tabs>
                <w:tab w:val="left" w:pos="1571"/>
              </w:tabs>
              <w:spacing w:after="0"/>
              <w:rPr>
                <w:rFonts w:cs="Arial"/>
              </w:rPr>
            </w:pPr>
            <w:r w:rsidRPr="00B16275">
              <w:rPr>
                <w:rFonts w:cs="Arial"/>
              </w:rPr>
              <w:t>Spur</w:t>
            </w:r>
          </w:p>
        </w:tc>
        <w:tc>
          <w:tcPr>
            <w:tcW w:w="4860" w:type="dxa"/>
            <w:shd w:val="clear" w:color="auto" w:fill="auto"/>
          </w:tcPr>
          <w:p w14:paraId="5F66B78D" w14:textId="77777777" w:rsidR="00D8352B" w:rsidRPr="00B16275" w:rsidRDefault="00D8352B" w:rsidP="001D458F">
            <w:pPr>
              <w:tabs>
                <w:tab w:val="left" w:pos="1571"/>
              </w:tabs>
              <w:spacing w:after="0"/>
              <w:rPr>
                <w:rFonts w:cs="Arial"/>
              </w:rPr>
            </w:pPr>
            <w:r w:rsidRPr="00B16275">
              <w:rPr>
                <w:rFonts w:cs="Arial"/>
              </w:rPr>
              <w:t>LV</w:t>
            </w:r>
          </w:p>
        </w:tc>
      </w:tr>
      <w:tr w:rsidR="00D8352B" w:rsidRPr="00A27150" w14:paraId="2D3C7870" w14:textId="77777777" w:rsidTr="001B0AB7">
        <w:tc>
          <w:tcPr>
            <w:tcW w:w="2628" w:type="dxa"/>
            <w:shd w:val="clear" w:color="auto" w:fill="auto"/>
          </w:tcPr>
          <w:p w14:paraId="48B7867B" w14:textId="77777777" w:rsidR="00D8352B" w:rsidRPr="00B16275" w:rsidRDefault="00D8352B" w:rsidP="001D458F">
            <w:pPr>
              <w:tabs>
                <w:tab w:val="left" w:pos="1571"/>
              </w:tabs>
              <w:spacing w:after="0"/>
              <w:rPr>
                <w:rFonts w:cs="Arial"/>
              </w:rPr>
            </w:pPr>
            <w:r w:rsidRPr="00B16275">
              <w:rPr>
                <w:rFonts w:cs="Arial"/>
              </w:rPr>
              <w:t>Slope</w:t>
            </w:r>
          </w:p>
        </w:tc>
        <w:tc>
          <w:tcPr>
            <w:tcW w:w="4860" w:type="dxa"/>
            <w:shd w:val="clear" w:color="auto" w:fill="auto"/>
          </w:tcPr>
          <w:p w14:paraId="43AF0AC1" w14:textId="77777777" w:rsidR="00D8352B" w:rsidRPr="00B16275" w:rsidRDefault="00D8352B" w:rsidP="001D458F">
            <w:pPr>
              <w:tabs>
                <w:tab w:val="left" w:pos="1571"/>
              </w:tabs>
              <w:spacing w:after="0"/>
              <w:rPr>
                <w:rFonts w:cs="Arial"/>
              </w:rPr>
            </w:pPr>
            <w:r w:rsidRPr="00B16275">
              <w:rPr>
                <w:rFonts w:cs="Arial"/>
              </w:rPr>
              <w:t>LL</w:t>
            </w:r>
          </w:p>
        </w:tc>
      </w:tr>
      <w:tr w:rsidR="00D8352B" w:rsidRPr="00A27150" w14:paraId="5D42CFF9" w14:textId="77777777" w:rsidTr="001B0AB7">
        <w:tc>
          <w:tcPr>
            <w:tcW w:w="2628" w:type="dxa"/>
            <w:shd w:val="clear" w:color="auto" w:fill="auto"/>
          </w:tcPr>
          <w:p w14:paraId="03E530DD" w14:textId="77777777" w:rsidR="00D8352B" w:rsidRPr="00B16275" w:rsidRDefault="00D8352B" w:rsidP="001D458F">
            <w:pPr>
              <w:tabs>
                <w:tab w:val="left" w:pos="1571"/>
              </w:tabs>
              <w:spacing w:after="0"/>
              <w:rPr>
                <w:rFonts w:cs="Arial"/>
              </w:rPr>
            </w:pPr>
            <w:r w:rsidRPr="00B16275">
              <w:rPr>
                <w:rFonts w:cs="Arial"/>
              </w:rPr>
              <w:t>Hollow</w:t>
            </w:r>
          </w:p>
        </w:tc>
        <w:tc>
          <w:tcPr>
            <w:tcW w:w="4860" w:type="dxa"/>
            <w:shd w:val="clear" w:color="auto" w:fill="auto"/>
          </w:tcPr>
          <w:p w14:paraId="0A904F67" w14:textId="77777777" w:rsidR="00D8352B" w:rsidRPr="00B16275" w:rsidRDefault="00D8352B" w:rsidP="001D458F">
            <w:pPr>
              <w:tabs>
                <w:tab w:val="left" w:pos="1571"/>
              </w:tabs>
              <w:spacing w:after="0"/>
              <w:rPr>
                <w:rFonts w:cs="Arial"/>
              </w:rPr>
            </w:pPr>
            <w:r w:rsidRPr="00B16275">
              <w:rPr>
                <w:rFonts w:cs="Arial"/>
              </w:rPr>
              <w:t>LC</w:t>
            </w:r>
          </w:p>
        </w:tc>
      </w:tr>
      <w:tr w:rsidR="00D8352B" w:rsidRPr="00A27150" w14:paraId="62C8910D" w14:textId="77777777" w:rsidTr="001B0AB7">
        <w:tc>
          <w:tcPr>
            <w:tcW w:w="2628" w:type="dxa"/>
            <w:shd w:val="clear" w:color="auto" w:fill="auto"/>
          </w:tcPr>
          <w:p w14:paraId="67316E14" w14:textId="77777777" w:rsidR="00D8352B" w:rsidRPr="00B16275" w:rsidRDefault="00D8352B" w:rsidP="001D458F">
            <w:pPr>
              <w:tabs>
                <w:tab w:val="left" w:pos="1571"/>
              </w:tabs>
              <w:spacing w:after="0"/>
              <w:rPr>
                <w:rFonts w:cs="Arial"/>
              </w:rPr>
            </w:pPr>
            <w:r w:rsidRPr="00B16275">
              <w:rPr>
                <w:rFonts w:cs="Arial"/>
              </w:rPr>
              <w:t>Footslope</w:t>
            </w:r>
          </w:p>
        </w:tc>
        <w:tc>
          <w:tcPr>
            <w:tcW w:w="4860" w:type="dxa"/>
            <w:shd w:val="clear" w:color="auto" w:fill="auto"/>
          </w:tcPr>
          <w:p w14:paraId="6E58E14F" w14:textId="77777777" w:rsidR="00D8352B" w:rsidRPr="00B16275" w:rsidRDefault="00D8352B" w:rsidP="001D458F">
            <w:pPr>
              <w:tabs>
                <w:tab w:val="left" w:pos="1571"/>
              </w:tabs>
              <w:spacing w:after="0"/>
              <w:rPr>
                <w:rFonts w:cs="Arial"/>
              </w:rPr>
            </w:pPr>
            <w:r w:rsidRPr="00B16275">
              <w:rPr>
                <w:rFonts w:cs="Arial"/>
              </w:rPr>
              <w:t>CL</w:t>
            </w:r>
          </w:p>
        </w:tc>
      </w:tr>
      <w:tr w:rsidR="00D8352B" w:rsidRPr="00A27150" w14:paraId="23FC194D" w14:textId="77777777" w:rsidTr="001B0AB7">
        <w:tc>
          <w:tcPr>
            <w:tcW w:w="2628" w:type="dxa"/>
            <w:shd w:val="clear" w:color="auto" w:fill="auto"/>
          </w:tcPr>
          <w:p w14:paraId="43719B94" w14:textId="77777777" w:rsidR="00D8352B" w:rsidRPr="00B16275" w:rsidRDefault="00D8352B" w:rsidP="001D458F">
            <w:pPr>
              <w:tabs>
                <w:tab w:val="left" w:pos="1571"/>
              </w:tabs>
              <w:spacing w:after="0"/>
              <w:rPr>
                <w:rFonts w:cs="Arial"/>
              </w:rPr>
            </w:pPr>
            <w:r w:rsidRPr="00B16275">
              <w:rPr>
                <w:rFonts w:cs="Arial"/>
              </w:rPr>
              <w:t>Valley</w:t>
            </w:r>
          </w:p>
        </w:tc>
        <w:tc>
          <w:tcPr>
            <w:tcW w:w="4860" w:type="dxa"/>
            <w:shd w:val="clear" w:color="auto" w:fill="auto"/>
          </w:tcPr>
          <w:p w14:paraId="786A6044" w14:textId="77777777" w:rsidR="00D8352B" w:rsidRPr="00B16275" w:rsidRDefault="00D8352B" w:rsidP="001D458F">
            <w:pPr>
              <w:tabs>
                <w:tab w:val="left" w:pos="1571"/>
              </w:tabs>
              <w:spacing w:after="0"/>
              <w:rPr>
                <w:rFonts w:cs="Arial"/>
              </w:rPr>
            </w:pPr>
            <w:r w:rsidRPr="00B16275">
              <w:rPr>
                <w:rFonts w:cs="Arial"/>
              </w:rPr>
              <w:t>LC</w:t>
            </w:r>
          </w:p>
        </w:tc>
      </w:tr>
      <w:tr w:rsidR="00D8352B" w:rsidRPr="00A27150" w14:paraId="263050BC" w14:textId="77777777" w:rsidTr="001B0AB7">
        <w:tc>
          <w:tcPr>
            <w:tcW w:w="2628" w:type="dxa"/>
            <w:shd w:val="clear" w:color="auto" w:fill="auto"/>
          </w:tcPr>
          <w:p w14:paraId="1963578C" w14:textId="77777777" w:rsidR="00D8352B" w:rsidRPr="00B16275" w:rsidRDefault="00D8352B" w:rsidP="001D458F">
            <w:pPr>
              <w:tabs>
                <w:tab w:val="left" w:pos="1571"/>
              </w:tabs>
              <w:spacing w:after="0"/>
              <w:rPr>
                <w:rFonts w:cs="Arial"/>
              </w:rPr>
            </w:pPr>
            <w:r w:rsidRPr="00B16275">
              <w:rPr>
                <w:rFonts w:cs="Arial"/>
              </w:rPr>
              <w:t>Depression</w:t>
            </w:r>
          </w:p>
        </w:tc>
        <w:tc>
          <w:tcPr>
            <w:tcW w:w="4860" w:type="dxa"/>
            <w:shd w:val="clear" w:color="auto" w:fill="auto"/>
          </w:tcPr>
          <w:p w14:paraId="13224EA8" w14:textId="77777777" w:rsidR="00D8352B" w:rsidRPr="00B16275" w:rsidRDefault="00D8352B" w:rsidP="001D458F">
            <w:pPr>
              <w:tabs>
                <w:tab w:val="left" w:pos="1571"/>
              </w:tabs>
              <w:spacing w:after="0"/>
              <w:rPr>
                <w:rFonts w:cs="Arial"/>
              </w:rPr>
            </w:pPr>
            <w:r w:rsidRPr="00B16275">
              <w:rPr>
                <w:rFonts w:cs="Arial"/>
              </w:rPr>
              <w:t>CC</w:t>
            </w:r>
          </w:p>
        </w:tc>
      </w:tr>
    </w:tbl>
    <w:p w14:paraId="2695FDA3" w14:textId="77777777" w:rsidR="00D8352B" w:rsidRPr="00B16275" w:rsidRDefault="00D8352B" w:rsidP="001D458F">
      <w:pPr>
        <w:tabs>
          <w:tab w:val="left" w:pos="1571"/>
        </w:tabs>
        <w:spacing w:after="0"/>
        <w:rPr>
          <w:rFonts w:cs="Arial"/>
          <w:i/>
        </w:rPr>
      </w:pPr>
    </w:p>
    <w:p w14:paraId="3761B593" w14:textId="77777777" w:rsidR="009A6895" w:rsidRPr="00B16275" w:rsidRDefault="009A6895" w:rsidP="001D458F">
      <w:pPr>
        <w:tabs>
          <w:tab w:val="left" w:pos="1571"/>
        </w:tabs>
        <w:spacing w:after="0"/>
        <w:rPr>
          <w:rFonts w:cs="Arial"/>
          <w:i/>
        </w:rPr>
      </w:pPr>
    </w:p>
    <w:p w14:paraId="633018AD" w14:textId="690B4780" w:rsidR="00D8352B" w:rsidRPr="00B16275" w:rsidRDefault="00D8352B" w:rsidP="00B16275">
      <w:pPr>
        <w:tabs>
          <w:tab w:val="left" w:pos="1571"/>
        </w:tabs>
        <w:spacing w:after="0"/>
        <w:jc w:val="center"/>
        <w:rPr>
          <w:rFonts w:cs="Arial"/>
        </w:rPr>
      </w:pPr>
      <w:r w:rsidRPr="00B16275">
        <w:rPr>
          <w:rFonts w:cs="Arial"/>
          <w:noProof/>
        </w:rPr>
        <w:drawing>
          <wp:inline distT="0" distB="0" distL="0" distR="0" wp14:anchorId="31A5FCE4" wp14:editId="0B918796">
            <wp:extent cx="5057140" cy="1635125"/>
            <wp:effectExtent l="0" t="0" r="0" b="3175"/>
            <wp:docPr id="7" name="Picture 7" descr="simplified-geomorphon-groups-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ified-geomorphon-groups-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140" cy="1635125"/>
                    </a:xfrm>
                    <a:prstGeom prst="rect">
                      <a:avLst/>
                    </a:prstGeom>
                    <a:noFill/>
                    <a:ln>
                      <a:noFill/>
                    </a:ln>
                  </pic:spPr>
                </pic:pic>
              </a:graphicData>
            </a:graphic>
          </wp:inline>
        </w:drawing>
      </w:r>
    </w:p>
    <w:p w14:paraId="29521FAA" w14:textId="77777777" w:rsidR="009A6895" w:rsidRPr="00B16275" w:rsidRDefault="009A6895" w:rsidP="001D458F">
      <w:pPr>
        <w:tabs>
          <w:tab w:val="left" w:pos="1571"/>
        </w:tabs>
        <w:spacing w:after="0"/>
        <w:rPr>
          <w:rFonts w:cs="Arial"/>
        </w:rPr>
      </w:pPr>
    </w:p>
    <w:p w14:paraId="472F831B" w14:textId="77777777" w:rsidR="00D8352B" w:rsidRPr="00B16275" w:rsidRDefault="00D8352B" w:rsidP="001D458F">
      <w:pPr>
        <w:tabs>
          <w:tab w:val="left" w:pos="1571"/>
        </w:tabs>
        <w:spacing w:after="0"/>
        <w:rPr>
          <w:rFonts w:cs="Arial"/>
          <w:i/>
        </w:rPr>
      </w:pPr>
    </w:p>
    <w:p w14:paraId="04C58FFC" w14:textId="4C9BD407" w:rsidR="00D8352B" w:rsidRPr="00B16275" w:rsidRDefault="00D8352B" w:rsidP="001D458F">
      <w:pPr>
        <w:numPr>
          <w:ilvl w:val="0"/>
          <w:numId w:val="8"/>
        </w:numPr>
        <w:tabs>
          <w:tab w:val="left" w:pos="1571"/>
        </w:tabs>
        <w:spacing w:after="0"/>
        <w:rPr>
          <w:rFonts w:cs="Arial"/>
        </w:rPr>
      </w:pPr>
      <w:r w:rsidRPr="00B16275">
        <w:rPr>
          <w:rFonts w:cs="Arial"/>
          <w:i/>
        </w:rPr>
        <w:lastRenderedPageBreak/>
        <w:t xml:space="preserve">Multivariate Summaries: </w:t>
      </w:r>
      <w:r w:rsidRPr="00B16275">
        <w:rPr>
          <w:rFonts w:cs="Arial"/>
        </w:rPr>
        <w:t>This summary is the result of an “ordination” analysis, which quantifies the similarity of all of the raster variables across the sampled points in each of the map unit polygons. An optimal subset of raster data are generated via conditioned Latin Hypercube Sampling (clhs).</w:t>
      </w:r>
    </w:p>
    <w:p w14:paraId="2A315C9D" w14:textId="77777777" w:rsidR="00D8352B" w:rsidRPr="00B16275" w:rsidRDefault="00D8352B" w:rsidP="001D458F">
      <w:pPr>
        <w:tabs>
          <w:tab w:val="left" w:pos="1571"/>
        </w:tabs>
        <w:spacing w:after="0"/>
        <w:rPr>
          <w:rFonts w:cs="Arial"/>
        </w:rPr>
      </w:pPr>
    </w:p>
    <w:p w14:paraId="42BAB100" w14:textId="77777777" w:rsidR="00D8352B" w:rsidRPr="00DF1032" w:rsidRDefault="00D8352B" w:rsidP="00B16275">
      <w:pPr>
        <w:pStyle w:val="Heading2"/>
      </w:pPr>
      <w:r w:rsidRPr="00DF1032">
        <w:t>Notes on Methods</w:t>
      </w:r>
    </w:p>
    <w:p w14:paraId="0F252F29" w14:textId="77777777" w:rsidR="00D8352B" w:rsidRPr="00B16275" w:rsidRDefault="00D8352B" w:rsidP="001D458F">
      <w:pPr>
        <w:tabs>
          <w:tab w:val="left" w:pos="1571"/>
        </w:tabs>
        <w:spacing w:after="0"/>
        <w:rPr>
          <w:rFonts w:cs="Arial"/>
        </w:rPr>
      </w:pPr>
    </w:p>
    <w:p w14:paraId="208EE96D" w14:textId="77777777" w:rsidR="00D8352B" w:rsidRPr="00B16275" w:rsidRDefault="00D8352B" w:rsidP="00B16275">
      <w:pPr>
        <w:pStyle w:val="Heading3"/>
      </w:pPr>
      <w:r w:rsidRPr="00B16275">
        <w:t>Curvature classification</w:t>
      </w:r>
    </w:p>
    <w:p w14:paraId="259DB08C" w14:textId="79BDA865" w:rsidR="00D8352B" w:rsidRPr="00B16275" w:rsidRDefault="00D8352B" w:rsidP="001D458F">
      <w:pPr>
        <w:tabs>
          <w:tab w:val="left" w:pos="1571"/>
        </w:tabs>
        <w:spacing w:after="0"/>
        <w:rPr>
          <w:rFonts w:cs="Arial"/>
        </w:rPr>
      </w:pPr>
      <w:r w:rsidRPr="00B16275">
        <w:rPr>
          <w:rFonts w:cs="Arial"/>
          <w:highlight w:val="yellow"/>
        </w:rPr>
        <w:t xml:space="preserve">The default data used </w:t>
      </w:r>
      <w:r w:rsidR="00965828">
        <w:rPr>
          <w:rFonts w:cs="Arial"/>
          <w:highlight w:val="yellow"/>
        </w:rPr>
        <w:t xml:space="preserve">by </w:t>
      </w:r>
      <w:r w:rsidR="000F1505">
        <w:rPr>
          <w:rFonts w:cs="Arial"/>
          <w:highlight w:val="yellow"/>
        </w:rPr>
        <w:t xml:space="preserve">this report </w:t>
      </w:r>
      <w:r w:rsidRPr="00B16275">
        <w:rPr>
          <w:rFonts w:cs="Arial"/>
          <w:highlight w:val="yellow"/>
        </w:rPr>
        <w:t xml:space="preserve">are based on a regional 30m resolution, integer </w:t>
      </w:r>
      <w:commentRangeStart w:id="87"/>
      <w:commentRangeStart w:id="88"/>
      <w:r w:rsidRPr="00B16275">
        <w:rPr>
          <w:rFonts w:cs="Arial"/>
          <w:highlight w:val="yellow"/>
        </w:rPr>
        <w:t>DEM</w:t>
      </w:r>
      <w:commentRangeEnd w:id="87"/>
      <w:r w:rsidR="009A6895" w:rsidRPr="00A27150">
        <w:rPr>
          <w:rStyle w:val="CommentReference"/>
        </w:rPr>
        <w:commentReference w:id="87"/>
      </w:r>
      <w:commentRangeEnd w:id="88"/>
      <w:r w:rsidR="00926A49">
        <w:rPr>
          <w:rStyle w:val="CommentReference"/>
        </w:rPr>
        <w:commentReference w:id="88"/>
      </w:r>
      <w:r w:rsidRPr="00B16275">
        <w:rPr>
          <w:rFonts w:cs="Arial"/>
          <w:highlight w:val="yellow"/>
        </w:rPr>
        <w:t>.</w:t>
      </w:r>
      <w:r w:rsidRPr="00B16275">
        <w:rPr>
          <w:rFonts w:cs="Arial"/>
        </w:rPr>
        <w:t xml:space="preserve"> Curvatures were calculated using a 5x5 moving window (Wood, 1996) and classified using a +/- 0.0001 m</w:t>
      </w:r>
      <w:r w:rsidRPr="00B16275">
        <w:rPr>
          <w:rFonts w:cs="Arial"/>
          <w:vertAlign w:val="superscript"/>
        </w:rPr>
        <w:t xml:space="preserve">-1 </w:t>
      </w:r>
      <w:r w:rsidRPr="00B16275">
        <w:rPr>
          <w:rFonts w:cs="Arial"/>
        </w:rPr>
        <w:t xml:space="preserve">threshold. A more accurate depiction of slope shape can be generated from 10m (or finer resolution) data when available. Window size and curvature class thresholds should be determined based on expert knowledge of local terrain and mapping scale. </w:t>
      </w:r>
      <w:r w:rsidR="00B53E67">
        <w:rPr>
          <w:rFonts w:cs="Arial"/>
        </w:rPr>
        <w:t>If you would like to use your own curvature data, be</w:t>
      </w:r>
      <w:r w:rsidR="0048216F">
        <w:rPr>
          <w:rFonts w:cs="Arial"/>
        </w:rPr>
        <w:t xml:space="preserve"> sure re-</w:t>
      </w:r>
      <w:r w:rsidR="00995530">
        <w:rPr>
          <w:rFonts w:cs="Arial"/>
        </w:rPr>
        <w:t xml:space="preserve">code </w:t>
      </w:r>
      <w:r w:rsidR="0048216F">
        <w:rPr>
          <w:rFonts w:cs="Arial"/>
        </w:rPr>
        <w:t xml:space="preserve"> curvature values </w:t>
      </w:r>
      <w:r w:rsidRPr="00B16275">
        <w:rPr>
          <w:rFonts w:cs="Arial"/>
        </w:rPr>
        <w:t>using the standard notation of down-slope/across-slope</w:t>
      </w:r>
      <w:r w:rsidR="00794B7E">
        <w:rPr>
          <w:rFonts w:cs="Arial"/>
        </w:rPr>
        <w:t xml:space="preserve"> as</w:t>
      </w:r>
      <w:r w:rsidRPr="00B16275">
        <w:rPr>
          <w:rFonts w:cs="Arial"/>
        </w:rPr>
        <w:t>:</w:t>
      </w:r>
    </w:p>
    <w:p w14:paraId="2D8ABC4F" w14:textId="77777777" w:rsidR="00D8352B" w:rsidRPr="00B16275" w:rsidRDefault="00D8352B" w:rsidP="001D458F">
      <w:pPr>
        <w:tabs>
          <w:tab w:val="left" w:pos="1571"/>
        </w:tabs>
        <w:spacing w:after="0"/>
        <w:rPr>
          <w:rFonts w:cs="Arial"/>
        </w:rPr>
      </w:pPr>
    </w:p>
    <w:p w14:paraId="3E66E72F" w14:textId="36F435C0" w:rsidR="00D8352B" w:rsidRPr="00B16275" w:rsidRDefault="00B325DE" w:rsidP="00B325DE">
      <w:pPr>
        <w:tabs>
          <w:tab w:val="left" w:pos="1571"/>
        </w:tabs>
        <w:spacing w:after="0"/>
        <w:rPr>
          <w:rFonts w:ascii="Consolas" w:hAnsi="Consolas" w:cs="Consolas"/>
          <w:sz w:val="20"/>
          <w:szCs w:val="20"/>
        </w:rPr>
      </w:pPr>
      <w:r w:rsidRPr="00B16275">
        <w:rPr>
          <w:rFonts w:ascii="Consolas" w:hAnsi="Consolas" w:cs="Consolas"/>
          <w:sz w:val="20"/>
          <w:szCs w:val="20"/>
        </w:rPr>
        <w:tab/>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curvature classes    coded raster values</w:t>
      </w:r>
    </w:p>
    <w:p w14:paraId="0CBFD0AA" w14:textId="7DC6DBEF" w:rsidR="00D8352B" w:rsidRPr="00B16275" w:rsidRDefault="00D8352B"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 xml:space="preserve">L/L | </w:t>
      </w:r>
      <w:r w:rsidR="00A370D9" w:rsidRPr="00B16275">
        <w:rPr>
          <w:rFonts w:ascii="Consolas" w:hAnsi="Consolas" w:cs="Consolas"/>
          <w:sz w:val="20"/>
          <w:szCs w:val="20"/>
        </w:rPr>
        <w:t>L/V | L/C</w:t>
      </w:r>
      <w:r w:rsidR="00A370D9" w:rsidRPr="00B16275">
        <w:rPr>
          <w:rFonts w:ascii="Consolas" w:hAnsi="Consolas" w:cs="Consolas"/>
          <w:sz w:val="20"/>
          <w:szCs w:val="20"/>
        </w:rPr>
        <w:tab/>
      </w:r>
      <w:r w:rsidR="00A370D9" w:rsidRPr="00B16275">
        <w:rPr>
          <w:rFonts w:ascii="Consolas" w:hAnsi="Consolas" w:cs="Consolas"/>
          <w:sz w:val="20"/>
          <w:szCs w:val="20"/>
        </w:rPr>
        <w:tab/>
      </w:r>
      <w:r w:rsidRPr="00B16275">
        <w:rPr>
          <w:rFonts w:ascii="Consolas" w:hAnsi="Consolas" w:cs="Consolas"/>
          <w:sz w:val="20"/>
          <w:szCs w:val="20"/>
        </w:rPr>
        <w:t>22 | 32 | 12</w:t>
      </w:r>
    </w:p>
    <w:p w14:paraId="35B4D463" w14:textId="50F05EC1" w:rsidR="00D8352B" w:rsidRPr="00B16275" w:rsidRDefault="00A370D9"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V/L | V/V | V/C</w:t>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23 | 33 | 13</w:t>
      </w:r>
    </w:p>
    <w:p w14:paraId="7544B081" w14:textId="306FE091" w:rsidR="00D8352B" w:rsidRPr="00B16275" w:rsidRDefault="00A370D9"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C/L | C/V | C/C</w:t>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21 | 31 | 11</w:t>
      </w:r>
    </w:p>
    <w:p w14:paraId="67343D32" w14:textId="77777777" w:rsidR="00D8352B" w:rsidRPr="00B16275" w:rsidRDefault="00D8352B" w:rsidP="001D458F">
      <w:pPr>
        <w:tabs>
          <w:tab w:val="left" w:pos="1571"/>
        </w:tabs>
        <w:spacing w:after="0"/>
        <w:rPr>
          <w:rFonts w:cs="Arial"/>
        </w:rPr>
      </w:pPr>
    </w:p>
    <w:p w14:paraId="5A1C9C93" w14:textId="220640D8" w:rsidR="00D8352B" w:rsidRPr="00B16275" w:rsidRDefault="00D8352B" w:rsidP="001D458F">
      <w:pPr>
        <w:tabs>
          <w:tab w:val="left" w:pos="1571"/>
        </w:tabs>
        <w:spacing w:after="0"/>
        <w:rPr>
          <w:rFonts w:cs="Arial"/>
        </w:rPr>
      </w:pPr>
      <w:r w:rsidRPr="00B16275">
        <w:rPr>
          <w:rFonts w:cs="Arial"/>
        </w:rPr>
        <w:t>Colors in the report are based on the approximate correlation of surface shape</w:t>
      </w:r>
      <w:r w:rsidR="00C263AC">
        <w:rPr>
          <w:rFonts w:cs="Arial"/>
        </w:rPr>
        <w:t xml:space="preserve"> to moisture redistribution</w:t>
      </w:r>
      <w:r w:rsidRPr="00B16275">
        <w:rPr>
          <w:rFonts w:cs="Arial"/>
        </w:rPr>
        <w:t>:</w:t>
      </w:r>
    </w:p>
    <w:p w14:paraId="16AFA572" w14:textId="77777777" w:rsidR="00D8352B" w:rsidRPr="00B16275" w:rsidRDefault="00D8352B" w:rsidP="001D458F">
      <w:pPr>
        <w:tabs>
          <w:tab w:val="left" w:pos="1571"/>
        </w:tabs>
        <w:spacing w:after="0"/>
        <w:rPr>
          <w:rFonts w:cs="Arial"/>
        </w:rPr>
      </w:pPr>
    </w:p>
    <w:p w14:paraId="6B6ACB6C" w14:textId="7B9CC6ED" w:rsidR="00D8352B" w:rsidRPr="00A15931" w:rsidRDefault="0058027C" w:rsidP="00B16275">
      <w:pPr>
        <w:tabs>
          <w:tab w:val="left" w:pos="1571"/>
        </w:tabs>
        <w:spacing w:after="0"/>
        <w:jc w:val="center"/>
        <w:rPr>
          <w:rFonts w:ascii="Consolas" w:hAnsi="Consolas" w:cs="Consolas"/>
          <w:sz w:val="20"/>
          <w:szCs w:val="20"/>
          <w:rPrChange w:id="89" w:author="Beaudette, Dylan - NRCS, Sonora, CA" w:date="2016-07-22T11:52:00Z">
            <w:rPr>
              <w:rFonts w:ascii="Consolas" w:hAnsi="Consolas" w:cs="Consolas"/>
              <w:sz w:val="20"/>
              <w:szCs w:val="20"/>
            </w:rPr>
          </w:rPrChange>
        </w:rPr>
      </w:pPr>
      <w:r w:rsidRPr="00A15931">
        <w:rPr>
          <w:rFonts w:ascii="Consolas" w:hAnsi="Consolas" w:cs="Consolas"/>
          <w:sz w:val="20"/>
          <w:szCs w:val="20"/>
          <w:rPrChange w:id="90" w:author="Beaudette, Dylan - NRCS, Sonora, CA" w:date="2016-07-22T11:52:00Z">
            <w:rPr>
              <w:rFonts w:ascii="Consolas" w:hAnsi="Consolas" w:cs="Consolas"/>
            </w:rPr>
          </w:rPrChange>
        </w:rPr>
        <w:t xml:space="preserve"> </w:t>
      </w:r>
      <w:ins w:id="91" w:author="Beaudette, Dylan - NRCS, Sonora, CA" w:date="2016-07-22T11:51:00Z">
        <w:r w:rsidR="00A15931" w:rsidRPr="00A15931">
          <w:rPr>
            <w:rFonts w:ascii="Consolas" w:hAnsi="Consolas" w:cs="Consolas"/>
            <w:sz w:val="20"/>
            <w:szCs w:val="20"/>
            <w:rPrChange w:id="92" w:author="Beaudette, Dylan - NRCS, Sonora, CA" w:date="2016-07-22T11:52:00Z">
              <w:rPr>
                <w:rFonts w:ascii="Consolas" w:hAnsi="Consolas" w:cs="Consolas"/>
              </w:rPr>
            </w:rPrChange>
          </w:rPr>
          <w:t>“</w:t>
        </w:r>
      </w:ins>
      <w:r w:rsidR="00D8352B" w:rsidRPr="00A15931">
        <w:rPr>
          <w:rFonts w:ascii="Consolas" w:hAnsi="Consolas" w:cs="Consolas"/>
          <w:sz w:val="20"/>
          <w:szCs w:val="20"/>
          <w:rPrChange w:id="93" w:author="Beaudette, Dylan - NRCS, Sonora, CA" w:date="2016-07-22T11:52:00Z">
            <w:rPr>
              <w:rFonts w:ascii="Consolas" w:hAnsi="Consolas" w:cs="Consolas"/>
              <w:sz w:val="20"/>
              <w:szCs w:val="20"/>
            </w:rPr>
          </w:rPrChange>
        </w:rPr>
        <w:t>shedding</w:t>
      </w:r>
      <w:ins w:id="94" w:author="Beaudette, Dylan - NRCS, Sonora, CA" w:date="2016-07-22T11:52:00Z">
        <w:r w:rsidR="00A15931" w:rsidRPr="00A15931">
          <w:rPr>
            <w:rFonts w:ascii="Consolas" w:hAnsi="Consolas" w:cs="Consolas"/>
            <w:sz w:val="20"/>
            <w:szCs w:val="20"/>
            <w:rPrChange w:id="95" w:author="Beaudette, Dylan - NRCS, Sonora, CA" w:date="2016-07-22T11:52:00Z">
              <w:rPr>
                <w:rFonts w:ascii="Consolas" w:hAnsi="Consolas" w:cs="Consolas"/>
                <w:sz w:val="20"/>
                <w:szCs w:val="20"/>
              </w:rPr>
            </w:rPrChange>
          </w:rPr>
          <w:t>”</w:t>
        </w:r>
      </w:ins>
      <w:r w:rsidR="00D8352B" w:rsidRPr="00A15931">
        <w:rPr>
          <w:rFonts w:ascii="Consolas" w:hAnsi="Consolas" w:cs="Consolas"/>
          <w:sz w:val="20"/>
          <w:szCs w:val="20"/>
          <w:rPrChange w:id="96" w:author="Beaudette, Dylan - NRCS, Sonora, CA" w:date="2016-07-22T11:52:00Z">
            <w:rPr>
              <w:rFonts w:ascii="Consolas" w:hAnsi="Consolas" w:cs="Consolas"/>
              <w:sz w:val="20"/>
              <w:szCs w:val="20"/>
            </w:rPr>
          </w:rPrChange>
        </w:rPr>
        <w:t xml:space="preserve"> positions ------------&gt; </w:t>
      </w:r>
      <w:ins w:id="97" w:author="Beaudette, Dylan - NRCS, Sonora, CA" w:date="2016-07-22T11:52:00Z">
        <w:r w:rsidR="00A15931" w:rsidRPr="00A15931">
          <w:rPr>
            <w:rFonts w:ascii="Consolas" w:hAnsi="Consolas" w:cs="Consolas"/>
            <w:sz w:val="20"/>
            <w:szCs w:val="20"/>
            <w:rPrChange w:id="98" w:author="Beaudette, Dylan - NRCS, Sonora, CA" w:date="2016-07-22T11:52:00Z">
              <w:rPr>
                <w:rFonts w:ascii="Consolas" w:hAnsi="Consolas" w:cs="Consolas"/>
                <w:sz w:val="20"/>
                <w:szCs w:val="20"/>
              </w:rPr>
            </w:rPrChange>
          </w:rPr>
          <w:t>“</w:t>
        </w:r>
      </w:ins>
      <w:r w:rsidR="00D8352B" w:rsidRPr="00A15931">
        <w:rPr>
          <w:rFonts w:ascii="Consolas" w:hAnsi="Consolas" w:cs="Consolas"/>
          <w:sz w:val="20"/>
          <w:szCs w:val="20"/>
          <w:rPrChange w:id="99" w:author="Beaudette, Dylan - NRCS, Sonora, CA" w:date="2016-07-22T11:52:00Z">
            <w:rPr>
              <w:rFonts w:ascii="Consolas" w:hAnsi="Consolas" w:cs="Consolas"/>
              <w:sz w:val="20"/>
              <w:szCs w:val="20"/>
            </w:rPr>
          </w:rPrChange>
        </w:rPr>
        <w:t>accumulating positions</w:t>
      </w:r>
      <w:ins w:id="100" w:author="Beaudette, Dylan - NRCS, Sonora, CA" w:date="2016-07-22T11:52:00Z">
        <w:r w:rsidR="00A15931" w:rsidRPr="00A15931">
          <w:rPr>
            <w:rFonts w:ascii="Consolas" w:hAnsi="Consolas" w:cs="Consolas"/>
            <w:sz w:val="20"/>
            <w:szCs w:val="20"/>
            <w:rPrChange w:id="101" w:author="Beaudette, Dylan - NRCS, Sonora, CA" w:date="2016-07-22T11:52:00Z">
              <w:rPr>
                <w:rFonts w:ascii="Consolas" w:hAnsi="Consolas" w:cs="Consolas"/>
                <w:sz w:val="20"/>
                <w:szCs w:val="20"/>
              </w:rPr>
            </w:rPrChange>
          </w:rPr>
          <w:t>”</w:t>
        </w:r>
      </w:ins>
    </w:p>
    <w:p w14:paraId="7B0AD33C" w14:textId="2DB8FA99" w:rsidR="00D8352B" w:rsidRPr="00B16275" w:rsidRDefault="00D8352B" w:rsidP="00B16275">
      <w:pPr>
        <w:tabs>
          <w:tab w:val="left" w:pos="1571"/>
        </w:tabs>
        <w:spacing w:after="0"/>
        <w:jc w:val="center"/>
        <w:rPr>
          <w:rFonts w:ascii="Consolas" w:hAnsi="Consolas" w:cs="Consolas"/>
          <w:sz w:val="20"/>
          <w:szCs w:val="20"/>
        </w:rPr>
      </w:pPr>
      <w:r w:rsidRPr="00B16275">
        <w:rPr>
          <w:rFonts w:ascii="Consolas" w:hAnsi="Consolas" w:cs="Consolas"/>
          <w:sz w:val="20"/>
          <w:szCs w:val="20"/>
        </w:rPr>
        <w:t>V/V, L/V, V/L, C/V, LL, C/L, V/C, L/C, C/C</w:t>
      </w:r>
    </w:p>
    <w:p w14:paraId="69569F4D" w14:textId="77777777" w:rsidR="00D8352B" w:rsidRPr="00B16275" w:rsidRDefault="00D8352B" w:rsidP="001D458F">
      <w:pPr>
        <w:tabs>
          <w:tab w:val="left" w:pos="1571"/>
        </w:tabs>
        <w:spacing w:after="0"/>
        <w:rPr>
          <w:rFonts w:cs="Arial"/>
        </w:rPr>
      </w:pPr>
    </w:p>
    <w:p w14:paraId="3B2A4C93" w14:textId="77777777" w:rsidR="00D8352B" w:rsidRPr="00DF1032" w:rsidRDefault="00D8352B" w:rsidP="00B16275">
      <w:pPr>
        <w:pStyle w:val="Heading2"/>
      </w:pPr>
      <w:r w:rsidRPr="00DF1032">
        <w:t>Future Report Output and Functionality</w:t>
      </w:r>
    </w:p>
    <w:p w14:paraId="60C88A0D" w14:textId="77777777" w:rsidR="00D8352B" w:rsidRPr="00B16275" w:rsidRDefault="00D8352B" w:rsidP="001D458F">
      <w:pPr>
        <w:tabs>
          <w:tab w:val="left" w:pos="1571"/>
        </w:tabs>
        <w:spacing w:after="0"/>
        <w:rPr>
          <w:rFonts w:cs="Arial"/>
          <w:b/>
          <w:bCs/>
        </w:rPr>
      </w:pPr>
    </w:p>
    <w:p w14:paraId="08650F16" w14:textId="77777777" w:rsidR="00D8352B" w:rsidRPr="00B16275" w:rsidRDefault="00D8352B" w:rsidP="001D458F">
      <w:pPr>
        <w:tabs>
          <w:tab w:val="left" w:pos="1571"/>
        </w:tabs>
        <w:spacing w:after="0"/>
        <w:rPr>
          <w:rFonts w:cs="Arial"/>
          <w:bCs/>
        </w:rPr>
      </w:pPr>
      <w:r w:rsidRPr="00B16275">
        <w:rPr>
          <w:rFonts w:cs="Arial"/>
          <w:bCs/>
        </w:rPr>
        <w:t>Please contact us if there are other kinds of output that you need or would find useful.  Here are some planned/possible additions:</w:t>
      </w:r>
    </w:p>
    <w:p w14:paraId="280063DC" w14:textId="77777777" w:rsidR="00D8352B" w:rsidRPr="00B16275" w:rsidRDefault="00D8352B" w:rsidP="001D458F">
      <w:pPr>
        <w:tabs>
          <w:tab w:val="left" w:pos="1571"/>
        </w:tabs>
        <w:spacing w:after="0"/>
        <w:rPr>
          <w:rFonts w:cs="Arial"/>
          <w:bCs/>
        </w:rPr>
      </w:pPr>
    </w:p>
    <w:p w14:paraId="3203B07C" w14:textId="42441E28" w:rsidR="00D8352B" w:rsidRDefault="00D8352B" w:rsidP="001D458F">
      <w:pPr>
        <w:numPr>
          <w:ilvl w:val="0"/>
          <w:numId w:val="8"/>
        </w:numPr>
        <w:tabs>
          <w:tab w:val="left" w:pos="1571"/>
        </w:tabs>
        <w:spacing w:after="0"/>
        <w:rPr>
          <w:ins w:id="102" w:author="Beaudette, Dylan - NRCS, Sonora, CA" w:date="2016-07-22T11:53:00Z"/>
          <w:rFonts w:cs="Arial"/>
          <w:bCs/>
        </w:rPr>
      </w:pPr>
      <w:commentRangeStart w:id="103"/>
      <w:r w:rsidRPr="00B16275">
        <w:rPr>
          <w:rFonts w:cs="Arial"/>
          <w:bCs/>
        </w:rPr>
        <w:t>Spatial display of polygons flagged as being outside a designated percentile for one or more variables</w:t>
      </w:r>
      <w:r w:rsidR="002F1C7A">
        <w:rPr>
          <w:rFonts w:cs="Arial"/>
          <w:bCs/>
        </w:rPr>
        <w:t>, which would be for a report that runs on a single map unit</w:t>
      </w:r>
      <w:r w:rsidRPr="00B16275">
        <w:rPr>
          <w:rFonts w:cs="Arial"/>
          <w:bCs/>
        </w:rPr>
        <w:t>.</w:t>
      </w:r>
      <w:commentRangeEnd w:id="103"/>
      <w:r w:rsidR="00127F15">
        <w:rPr>
          <w:rStyle w:val="CommentReference"/>
        </w:rPr>
        <w:commentReference w:id="103"/>
      </w:r>
    </w:p>
    <w:p w14:paraId="35EAAF1F" w14:textId="49E29F60" w:rsidR="000B3BC2" w:rsidRDefault="000B3BC2" w:rsidP="001D458F">
      <w:pPr>
        <w:numPr>
          <w:ilvl w:val="0"/>
          <w:numId w:val="8"/>
        </w:numPr>
        <w:tabs>
          <w:tab w:val="left" w:pos="1571"/>
        </w:tabs>
        <w:spacing w:after="0"/>
        <w:rPr>
          <w:ins w:id="104" w:author="Beaudette, Dylan - NRCS, Sonora, CA" w:date="2016-07-22T11:53:00Z"/>
          <w:rFonts w:cs="Arial"/>
          <w:bCs/>
        </w:rPr>
      </w:pPr>
      <w:moveToRangeStart w:id="105" w:author="Beaudette, Dylan - NRCS, Sonora, CA" w:date="2016-07-22T11:53:00Z" w:name="move456951722"/>
      <w:commentRangeStart w:id="106"/>
      <w:moveTo w:id="107" w:author="Beaudette, Dylan - NRCS, Sonora, CA" w:date="2016-07-22T11:53:00Z">
        <w:r w:rsidRPr="008710A2">
          <w:rPr>
            <w:rFonts w:cs="Arial"/>
            <w:bCs/>
          </w:rPr>
          <w:t>Addition</w:t>
        </w:r>
      </w:moveTo>
      <w:ins w:id="108" w:author="Beaudette, Dylan - NRCS, Sonora, CA" w:date="2016-07-22T11:53:00Z">
        <w:r>
          <w:rPr>
            <w:rFonts w:cs="Arial"/>
            <w:bCs/>
          </w:rPr>
          <w:t xml:space="preserve">al functionality to summarize </w:t>
        </w:r>
      </w:ins>
      <w:moveTo w:id="109" w:author="Beaudette, Dylan - NRCS, Sonora, CA" w:date="2016-07-22T11:53:00Z">
        <w:del w:id="110" w:author="Beaudette, Dylan - NRCS, Sonora, CA" w:date="2016-07-22T11:53:00Z">
          <w:r w:rsidRPr="008710A2" w:rsidDel="000B3BC2">
            <w:rPr>
              <w:rFonts w:cs="Arial"/>
              <w:bCs/>
            </w:rPr>
            <w:delText xml:space="preserve"> of script to evaluate </w:delText>
          </w:r>
        </w:del>
        <w:r w:rsidRPr="008710A2">
          <w:rPr>
            <w:rFonts w:cs="Arial"/>
            <w:bCs/>
          </w:rPr>
          <w:t>non-continuous or classified values such as land cover</w:t>
        </w:r>
      </w:moveTo>
      <w:ins w:id="111" w:author="Beaudette, Dylan - NRCS, Sonora, CA" w:date="2016-07-22T11:53:00Z">
        <w:r>
          <w:rPr>
            <w:rFonts w:cs="Arial"/>
            <w:bCs/>
          </w:rPr>
          <w:t xml:space="preserve"> (e.g. NLCD)</w:t>
        </w:r>
      </w:ins>
      <w:moveTo w:id="112" w:author="Beaudette, Dylan - NRCS, Sonora, CA" w:date="2016-07-22T11:53:00Z">
        <w:r w:rsidRPr="008710A2">
          <w:rPr>
            <w:rFonts w:cs="Arial"/>
            <w:bCs/>
          </w:rPr>
          <w:t>.</w:t>
        </w:r>
        <w:commentRangeEnd w:id="106"/>
        <w:r>
          <w:rPr>
            <w:rStyle w:val="CommentReference"/>
          </w:rPr>
          <w:commentReference w:id="106"/>
        </w:r>
      </w:moveTo>
      <w:moveToRangeEnd w:id="105"/>
    </w:p>
    <w:p w14:paraId="18135121" w14:textId="741E4BF1" w:rsidR="000B3BC2" w:rsidRDefault="000B3BC2" w:rsidP="001D458F">
      <w:pPr>
        <w:numPr>
          <w:ilvl w:val="0"/>
          <w:numId w:val="8"/>
        </w:numPr>
        <w:tabs>
          <w:tab w:val="left" w:pos="1571"/>
        </w:tabs>
        <w:spacing w:after="0"/>
        <w:rPr>
          <w:ins w:id="113" w:author="Beaudette, Dylan - NRCS, Sonora, CA" w:date="2016-07-22T11:53:00Z"/>
          <w:rFonts w:cs="Arial"/>
          <w:bCs/>
        </w:rPr>
      </w:pPr>
      <w:ins w:id="114" w:author="Beaudette, Dylan - NRCS, Sonora, CA" w:date="2016-07-22T11:53:00Z">
        <w:r>
          <w:rPr>
            <w:rFonts w:cs="Arial"/>
            <w:bCs/>
          </w:rPr>
          <w:t>Companion report that will generate a 1-2 page summary for each map unit within a collection.</w:t>
        </w:r>
      </w:ins>
    </w:p>
    <w:p w14:paraId="16090C01" w14:textId="75FC8C7C" w:rsidR="000B3BC2" w:rsidRPr="00B16275" w:rsidRDefault="000B3BC2" w:rsidP="001D458F">
      <w:pPr>
        <w:numPr>
          <w:ilvl w:val="0"/>
          <w:numId w:val="8"/>
        </w:numPr>
        <w:tabs>
          <w:tab w:val="left" w:pos="1571"/>
        </w:tabs>
        <w:spacing w:after="0"/>
        <w:rPr>
          <w:rFonts w:cs="Arial"/>
          <w:bCs/>
        </w:rPr>
      </w:pPr>
      <w:ins w:id="115" w:author="Beaudette, Dylan - NRCS, Sonora, CA" w:date="2016-07-22T11:54:00Z">
        <w:r>
          <w:rPr>
            <w:rFonts w:cs="Arial"/>
            <w:bCs/>
          </w:rPr>
          <w:t>Model-based (randomForest ?) comparisons of sampled GIS data</w:t>
        </w:r>
      </w:ins>
      <w:bookmarkStart w:id="116" w:name="_GoBack"/>
      <w:bookmarkEnd w:id="116"/>
    </w:p>
    <w:p w14:paraId="52965C6A" w14:textId="435237C0" w:rsidR="00D8352B" w:rsidRPr="000B3BC2" w:rsidDel="000B3BC2" w:rsidRDefault="00D8352B" w:rsidP="000B3BC2">
      <w:pPr>
        <w:pStyle w:val="ListParagraph"/>
        <w:numPr>
          <w:ilvl w:val="0"/>
          <w:numId w:val="10"/>
        </w:numPr>
        <w:rPr>
          <w:del w:id="117" w:author="Beaudette, Dylan - NRCS, Sonora, CA" w:date="2016-07-22T11:52:00Z"/>
          <w:rFonts w:cs="Arial"/>
          <w:bCs/>
          <w:rPrChange w:id="118" w:author="Beaudette, Dylan - NRCS, Sonora, CA" w:date="2016-07-22T11:53:00Z">
            <w:rPr>
              <w:del w:id="119" w:author="Beaudette, Dylan - NRCS, Sonora, CA" w:date="2016-07-22T11:52:00Z"/>
            </w:rPr>
          </w:rPrChange>
        </w:rPr>
        <w:pPrChange w:id="120" w:author="Beaudette, Dylan - NRCS, Sonora, CA" w:date="2016-07-22T11:53:00Z">
          <w:pPr>
            <w:numPr>
              <w:numId w:val="8"/>
            </w:numPr>
            <w:tabs>
              <w:tab w:val="left" w:pos="1571"/>
            </w:tabs>
            <w:spacing w:after="0"/>
            <w:ind w:left="720" w:hanging="360"/>
          </w:pPr>
        </w:pPrChange>
      </w:pPr>
      <w:moveFromRangeStart w:id="121" w:author="Beaudette, Dylan - NRCS, Sonora, CA" w:date="2016-07-22T11:53:00Z" w:name="move456951722"/>
      <w:commentRangeStart w:id="122"/>
      <w:moveFrom w:id="123" w:author="Beaudette, Dylan - NRCS, Sonora, CA" w:date="2016-07-22T11:53:00Z">
        <w:r w:rsidRPr="000B3BC2" w:rsidDel="000B3BC2">
          <w:rPr>
            <w:rFonts w:cs="Arial"/>
            <w:bCs/>
            <w:rPrChange w:id="124" w:author="Beaudette, Dylan - NRCS, Sonora, CA" w:date="2016-07-22T11:53:00Z">
              <w:rPr/>
            </w:rPrChange>
          </w:rPr>
          <w:t>Addition of script to evaluate non-continuous or classified values such as land cover.</w:t>
        </w:r>
        <w:commentRangeEnd w:id="122"/>
        <w:r w:rsidR="007428F1" w:rsidDel="000B3BC2">
          <w:rPr>
            <w:rStyle w:val="CommentReference"/>
          </w:rPr>
          <w:commentReference w:id="122"/>
        </w:r>
      </w:moveFrom>
      <w:moveFromRangeEnd w:id="121"/>
    </w:p>
    <w:p w14:paraId="081A7D07" w14:textId="77777777" w:rsidR="000B3BC2" w:rsidRDefault="000B3BC2" w:rsidP="000B3BC2">
      <w:pPr>
        <w:pStyle w:val="ListParagraph"/>
        <w:rPr>
          <w:ins w:id="125" w:author="Beaudette, Dylan - NRCS, Sonora, CA" w:date="2016-07-22T11:52:00Z"/>
        </w:rPr>
        <w:pPrChange w:id="126" w:author="Beaudette, Dylan - NRCS, Sonora, CA" w:date="2016-07-22T11:53:00Z">
          <w:pPr>
            <w:tabs>
              <w:tab w:val="left" w:pos="1571"/>
            </w:tabs>
            <w:spacing w:after="0"/>
          </w:pPr>
        </w:pPrChange>
      </w:pPr>
    </w:p>
    <w:p w14:paraId="6D642067" w14:textId="3AF91A88" w:rsidR="00D8352B" w:rsidRPr="00B16275" w:rsidRDefault="00D8352B" w:rsidP="000B3BC2">
      <w:pPr>
        <w:tabs>
          <w:tab w:val="left" w:pos="1571"/>
        </w:tabs>
        <w:spacing w:after="0"/>
        <w:rPr>
          <w:rFonts w:cs="Arial"/>
        </w:rPr>
        <w:pPrChange w:id="127" w:author="Beaudette, Dylan - NRCS, Sonora, CA" w:date="2016-07-22T11:52:00Z">
          <w:pPr>
            <w:tabs>
              <w:tab w:val="left" w:pos="1571"/>
            </w:tabs>
            <w:spacing w:after="0"/>
          </w:pPr>
        </w:pPrChange>
      </w:pPr>
      <w:r w:rsidRPr="00B16275">
        <w:rPr>
          <w:rFonts w:cs="Arial"/>
        </w:rPr>
        <w:br w:type="page"/>
      </w:r>
    </w:p>
    <w:p w14:paraId="017B9679" w14:textId="77777777" w:rsidR="00D8352B" w:rsidRPr="00B16275" w:rsidRDefault="00D8352B" w:rsidP="001D458F">
      <w:pPr>
        <w:tabs>
          <w:tab w:val="left" w:pos="1571"/>
        </w:tabs>
        <w:spacing w:after="0"/>
        <w:rPr>
          <w:rFonts w:cs="Arial"/>
        </w:rPr>
      </w:pPr>
    </w:p>
    <w:p w14:paraId="1EF1D230" w14:textId="77777777" w:rsidR="003D7019" w:rsidRDefault="00D8352B" w:rsidP="00B16275">
      <w:pPr>
        <w:keepNext/>
        <w:tabs>
          <w:tab w:val="left" w:pos="1571"/>
        </w:tabs>
        <w:spacing w:after="0"/>
      </w:pPr>
      <w:r w:rsidRPr="00B16275">
        <w:rPr>
          <w:rFonts w:cs="Arial"/>
          <w:b/>
          <w:bCs/>
          <w:noProof/>
        </w:rPr>
        <w:drawing>
          <wp:inline distT="0" distB="0" distL="0" distR="0" wp14:anchorId="4C44AC00" wp14:editId="01875A57">
            <wp:extent cx="5479415" cy="7093585"/>
            <wp:effectExtent l="0" t="0" r="6985" b="0"/>
            <wp:docPr id="6" name="Picture 6" descr="climate_and_dem_fordney_fsl_0_2_mukey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mate_and_dem_fordney_fsl_0_2_mukey_Page_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9415" cy="7093585"/>
                    </a:xfrm>
                    <a:prstGeom prst="rect">
                      <a:avLst/>
                    </a:prstGeom>
                    <a:noFill/>
                    <a:ln>
                      <a:noFill/>
                    </a:ln>
                  </pic:spPr>
                </pic:pic>
              </a:graphicData>
            </a:graphic>
          </wp:inline>
        </w:drawing>
      </w:r>
    </w:p>
    <w:p w14:paraId="59811757" w14:textId="329CEC0E" w:rsidR="00D8352B" w:rsidRPr="00B16275" w:rsidRDefault="003D7019" w:rsidP="00B16275">
      <w:pPr>
        <w:pStyle w:val="Caption"/>
        <w:rPr>
          <w:rFonts w:cs="Arial"/>
          <w:b/>
          <w:bCs/>
        </w:rPr>
      </w:pPr>
      <w:r>
        <w:t xml:space="preserve">Figure </w:t>
      </w:r>
      <w:r w:rsidR="00EA0898">
        <w:fldChar w:fldCharType="begin"/>
      </w:r>
      <w:r w:rsidR="00EA0898">
        <w:instrText xml:space="preserve"> SEQ Figure \* ARABIC </w:instrText>
      </w:r>
      <w:r w:rsidR="00EA0898">
        <w:fldChar w:fldCharType="separate"/>
      </w:r>
      <w:r>
        <w:rPr>
          <w:noProof/>
        </w:rPr>
        <w:t>1</w:t>
      </w:r>
      <w:r w:rsidR="00EA0898">
        <w:rPr>
          <w:noProof/>
        </w:rPr>
        <w:fldChar w:fldCharType="end"/>
      </w:r>
      <w:r>
        <w:t xml:space="preserve">: </w:t>
      </w:r>
      <w:r w:rsidRPr="00315E40">
        <w:t>Example output from the "Lucas model" reports.</w:t>
      </w:r>
    </w:p>
    <w:p w14:paraId="40230798" w14:textId="0E5036B9" w:rsidR="00C406F3" w:rsidRPr="00B16275" w:rsidRDefault="00C406F3" w:rsidP="006202E8">
      <w:pPr>
        <w:pStyle w:val="Heading1"/>
      </w:pPr>
      <w:bookmarkStart w:id="128" w:name="_Appendix_1_-"/>
      <w:bookmarkStart w:id="129" w:name="_Appendix_2_–"/>
      <w:bookmarkEnd w:id="128"/>
      <w:bookmarkEnd w:id="129"/>
    </w:p>
    <w:sectPr w:rsidR="00C406F3" w:rsidRPr="00B16275" w:rsidSect="00097A9C">
      <w:headerReference w:type="default" r:id="rId12"/>
      <w:footerReference w:type="default" r:id="rId13"/>
      <w:pgSz w:w="12240" w:h="15840"/>
      <w:pgMar w:top="1440" w:right="1080" w:bottom="1440" w:left="1080" w:header="720" w:footer="720" w:gutter="0"/>
      <w:cols w:space="720"/>
      <w:docGrid w:linePitch="360"/>
      <w:sectPrChange w:id="134" w:author="Wood, Jennifer - NRCS, Davis, CA" w:date="2016-07-19T14:25:00Z">
        <w:sectPr w:rsidR="00C406F3" w:rsidRPr="00B16275" w:rsidSect="00097A9C">
          <w:pgMar w:top="1080" w:right="1080" w:bottom="432" w:left="108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 w:author="Wood, Jennifer - NRCS, Davis, CA" w:date="2016-07-05T14:53:00Z" w:initials="WJ-NDC">
    <w:p w14:paraId="59F7077E" w14:textId="23C848D0" w:rsidR="00387A10" w:rsidRDefault="00387A10">
      <w:pPr>
        <w:pStyle w:val="CommentText"/>
      </w:pPr>
      <w:r>
        <w:rPr>
          <w:rStyle w:val="CommentReference"/>
        </w:rPr>
        <w:annotationRef/>
      </w:r>
      <w:r>
        <w:t>Should this be the place to explain the reason that the report shows polygons not being sampled, even though they actually are?</w:t>
      </w:r>
    </w:p>
  </w:comment>
  <w:comment w:id="85" w:author="Beaudette, Dylan - NRCS, Sonora, CA" w:date="2016-07-11T10:04:00Z" w:initials="BD-NSC">
    <w:p w14:paraId="78E47C26" w14:textId="5CC7689B" w:rsidR="006D5FDA" w:rsidRDefault="006D5FDA">
      <w:pPr>
        <w:pStyle w:val="CommentText"/>
      </w:pPr>
      <w:r>
        <w:rPr>
          <w:rStyle w:val="CommentReference"/>
        </w:rPr>
        <w:annotationRef/>
      </w:r>
      <w:r>
        <w:rPr>
          <w:rStyle w:val="CommentReference"/>
        </w:rPr>
        <w:t>No. I don’t understand the second part of the question. As far as I know there is no discrepancy between sampled / not-sampled reporting.</w:t>
      </w:r>
    </w:p>
  </w:comment>
  <w:comment w:id="86" w:author="Beaudette, Dylan - NRCS, Sonora, CA" w:date="2016-07-22T11:49:00Z" w:initials="BD-NSC">
    <w:p w14:paraId="1FD540AE" w14:textId="46A55A0D" w:rsidR="00A62F66" w:rsidRDefault="00A62F66">
      <w:pPr>
        <w:pStyle w:val="CommentText"/>
      </w:pPr>
      <w:r>
        <w:rPr>
          <w:rStyle w:val="CommentReference"/>
        </w:rPr>
        <w:annotationRef/>
      </w:r>
      <w:r>
        <w:t>Checked: the actual sampling density is usually a little  less than the “requested” sampling density. I have added some details in the report to address this.</w:t>
      </w:r>
    </w:p>
  </w:comment>
  <w:comment w:id="87" w:author="Wood, Jennifer - NRCS, Davis, CA" w:date="2016-07-05T14:58:00Z" w:initials="WJ-NDC">
    <w:p w14:paraId="0DEDF466" w14:textId="4738D5B9" w:rsidR="009A6895" w:rsidRDefault="009A6895">
      <w:pPr>
        <w:pStyle w:val="CommentText"/>
      </w:pPr>
      <w:r>
        <w:rPr>
          <w:rStyle w:val="CommentReference"/>
        </w:rPr>
        <w:annotationRef/>
      </w:r>
      <w:r>
        <w:t>What is the issue here?</w:t>
      </w:r>
    </w:p>
  </w:comment>
  <w:comment w:id="88" w:author="Beaudette, Dylan - NRCS, Sonora, CA" w:date="2016-07-11T10:09:00Z" w:initials="BD-NSC">
    <w:p w14:paraId="747442DA" w14:textId="17FB6A46" w:rsidR="00926A49" w:rsidRDefault="00926A49">
      <w:pPr>
        <w:pStyle w:val="CommentText"/>
      </w:pPr>
      <w:r>
        <w:rPr>
          <w:rStyle w:val="CommentReference"/>
        </w:rPr>
        <w:annotationRef/>
      </w:r>
      <w:r>
        <w:t>Seems fine to me.</w:t>
      </w:r>
    </w:p>
  </w:comment>
  <w:comment w:id="103" w:author="Beaudette, Dylan - NRCS, Sonora, CA" w:date="2016-07-11T10:20:00Z" w:initials="BD-NSC">
    <w:p w14:paraId="15B6C705" w14:textId="20DA897F" w:rsidR="00127F15" w:rsidRDefault="00127F15">
      <w:pPr>
        <w:pStyle w:val="CommentText"/>
      </w:pPr>
      <w:r>
        <w:rPr>
          <w:rStyle w:val="CommentReference"/>
        </w:rPr>
        <w:annotationRef/>
      </w:r>
      <w:r>
        <w:t>This makes more sense in a related report that runs on a single map unit.</w:t>
      </w:r>
    </w:p>
  </w:comment>
  <w:comment w:id="106" w:author="Beaudette, Dylan - NRCS, Sonora, CA" w:date="2016-07-11T10:20:00Z" w:initials="BD-NSC">
    <w:p w14:paraId="3F96D26C" w14:textId="77777777" w:rsidR="000B3BC2" w:rsidRDefault="000B3BC2" w:rsidP="000B3BC2">
      <w:pPr>
        <w:pStyle w:val="CommentText"/>
      </w:pPr>
      <w:r>
        <w:rPr>
          <w:rStyle w:val="CommentReference"/>
        </w:rPr>
        <w:annotationRef/>
      </w:r>
      <w:r>
        <w:t>This would be relatively simple using the NLCD data. We just  need to make sure everyone has it. I’ll work on a prototype.</w:t>
      </w:r>
    </w:p>
  </w:comment>
  <w:comment w:id="122" w:author="Beaudette, Dylan - NRCS, Sonora, CA" w:date="2016-07-11T10:20:00Z" w:initials="BD-NSC">
    <w:p w14:paraId="415920EB" w14:textId="14927BE8" w:rsidR="007428F1" w:rsidRDefault="007428F1">
      <w:pPr>
        <w:pStyle w:val="CommentText"/>
      </w:pPr>
      <w:r>
        <w:rPr>
          <w:rStyle w:val="CommentReference"/>
        </w:rPr>
        <w:annotationRef/>
      </w:r>
      <w:r>
        <w:t xml:space="preserve">This would be </w:t>
      </w:r>
      <w:r w:rsidR="00BF7DB0">
        <w:t>relatively</w:t>
      </w:r>
      <w:r>
        <w:t xml:space="preserve"> simple using the NLCD data.</w:t>
      </w:r>
      <w:r w:rsidR="00BF7DB0">
        <w:t xml:space="preserve"> We just  need to make sure everyone has it. I’ll work on a prototype.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F7077E" w15:done="0"/>
  <w15:commentEx w15:paraId="78E47C26" w15:paraIdParent="59F7077E" w15:done="0"/>
  <w15:commentEx w15:paraId="1FD540AE" w15:paraIdParent="59F7077E" w15:done="0"/>
  <w15:commentEx w15:paraId="0DEDF466" w15:done="0"/>
  <w15:commentEx w15:paraId="747442DA" w15:paraIdParent="0DEDF466" w15:done="0"/>
  <w15:commentEx w15:paraId="15B6C705" w15:done="0"/>
  <w15:commentEx w15:paraId="3F96D26C" w15:done="0"/>
  <w15:commentEx w15:paraId="415920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9729D" w14:textId="77777777" w:rsidR="00EA0898" w:rsidRDefault="00EA0898" w:rsidP="00721272">
      <w:pPr>
        <w:spacing w:after="0" w:line="240" w:lineRule="auto"/>
      </w:pPr>
      <w:r>
        <w:separator/>
      </w:r>
    </w:p>
  </w:endnote>
  <w:endnote w:type="continuationSeparator" w:id="0">
    <w:p w14:paraId="3429BF0C" w14:textId="77777777" w:rsidR="00EA0898" w:rsidRDefault="00EA0898" w:rsidP="0072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F561" w14:textId="508B9975" w:rsidR="006202E8" w:rsidRDefault="006202E8" w:rsidP="00782E20">
    <w:pPr>
      <w:pStyle w:val="Footer"/>
      <w:tabs>
        <w:tab w:val="clear" w:pos="4680"/>
      </w:tabs>
    </w:pPr>
    <w:r>
      <w:tab/>
    </w:r>
    <w:r>
      <w:fldChar w:fldCharType="begin"/>
    </w:r>
    <w:r>
      <w:instrText xml:space="preserve"> PAGE   \* MERGEFORMAT </w:instrText>
    </w:r>
    <w:r>
      <w:fldChar w:fldCharType="separate"/>
    </w:r>
    <w:r w:rsidR="000B3BC2">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A05E7" w14:textId="77777777" w:rsidR="00EA0898" w:rsidRDefault="00EA0898" w:rsidP="00721272">
      <w:pPr>
        <w:spacing w:after="0" w:line="240" w:lineRule="auto"/>
      </w:pPr>
      <w:r>
        <w:separator/>
      </w:r>
    </w:p>
  </w:footnote>
  <w:footnote w:type="continuationSeparator" w:id="0">
    <w:p w14:paraId="189B7C2C" w14:textId="77777777" w:rsidR="00EA0898" w:rsidRDefault="00EA0898" w:rsidP="0072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FFBD2" w14:textId="3E7B02A5" w:rsidR="001D458F" w:rsidRDefault="001D458F" w:rsidP="00782E20">
    <w:pPr>
      <w:pStyle w:val="Header"/>
      <w:tabs>
        <w:tab w:val="clear" w:pos="9360"/>
        <w:tab w:val="right" w:pos="10080"/>
      </w:tabs>
      <w:rPr>
        <w:ins w:id="130" w:author="Wood, Jennifer - NRCS, Davis, CA" w:date="2016-07-18T12:12:00Z"/>
      </w:rPr>
    </w:pPr>
    <w:r>
      <w:ptab w:relativeTo="margin" w:alignment="right" w:leader="none"/>
    </w:r>
    <w:r w:rsidR="006202E8">
      <w:fldChar w:fldCharType="begin"/>
    </w:r>
    <w:r w:rsidR="006202E8">
      <w:instrText xml:space="preserve"> TITLE   \* MERGEFORMAT </w:instrText>
    </w:r>
    <w:r w:rsidR="006202E8">
      <w:fldChar w:fldCharType="end"/>
    </w:r>
    <w:r w:rsidR="006202E8">
      <w:fldChar w:fldCharType="begin"/>
    </w:r>
    <w:r w:rsidR="006202E8">
      <w:instrText xml:space="preserve"> TITLE  \* Caps  \* MERGEFORMAT </w:instrText>
    </w:r>
    <w:r w:rsidR="006202E8">
      <w:fldChar w:fldCharType="end"/>
    </w:r>
    <w:r w:rsidR="00EA0898">
      <w:fldChar w:fldCharType="begin"/>
    </w:r>
    <w:r w:rsidR="00EA0898">
      <w:instrText xml:space="preserve"> FILENAME  \* Caps  \* MERGEFORMAT </w:instrText>
    </w:r>
    <w:r w:rsidR="00EA0898">
      <w:fldChar w:fldCharType="separate"/>
    </w:r>
    <w:r w:rsidR="006202E8">
      <w:rPr>
        <w:noProof/>
      </w:rPr>
      <w:t>Map Unit Summary Report Part 1 - Background.Docx</w:t>
    </w:r>
    <w:r w:rsidR="00EA0898">
      <w:rPr>
        <w:noProof/>
      </w:rPr>
      <w:fldChar w:fldCharType="end"/>
    </w:r>
  </w:p>
  <w:p w14:paraId="484BA1C8" w14:textId="1F8632D7" w:rsidR="00782E20" w:rsidRDefault="00D8068D">
    <w:pPr>
      <w:pStyle w:val="Header"/>
      <w:tabs>
        <w:tab w:val="clear" w:pos="4680"/>
        <w:tab w:val="clear" w:pos="9360"/>
        <w:tab w:val="right" w:pos="10080"/>
      </w:tabs>
      <w:pPrChange w:id="131" w:author="Wood, Jennifer - NRCS, Davis, CA" w:date="2016-07-18T12:13:00Z">
        <w:pPr>
          <w:pStyle w:val="Header"/>
        </w:pPr>
      </w:pPrChange>
    </w:pPr>
    <w:ins w:id="132" w:author="Wood, Jennifer - NRCS, Davis, CA" w:date="2016-07-18T12:13:00Z">
      <w:r>
        <w:tab/>
      </w:r>
    </w:ins>
    <w:ins w:id="133" w:author="Wood, Jennifer - NRCS, Davis, CA" w:date="2016-07-19T13:13:00Z">
      <w:r>
        <w:t>7/19/2016</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B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7949B7"/>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E4089"/>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95468"/>
    <w:multiLevelType w:val="hybridMultilevel"/>
    <w:tmpl w:val="67162762"/>
    <w:lvl w:ilvl="0" w:tplc="373442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91417"/>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4A41"/>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27A08"/>
    <w:multiLevelType w:val="hybridMultilevel"/>
    <w:tmpl w:val="3B245E10"/>
    <w:lvl w:ilvl="0" w:tplc="6434B4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D686F"/>
    <w:multiLevelType w:val="hybridMultilevel"/>
    <w:tmpl w:val="54501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7"/>
  </w:num>
  <w:num w:numId="7">
    <w:abstractNumId w:val="5"/>
  </w:num>
  <w:num w:numId="8">
    <w:abstractNumId w:val="8"/>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od, Jennifer - NRCS, Davis, CA">
    <w15:presenceInfo w15:providerId="AD" w15:userId="S-1-5-21-2443529608-3098792306-3041422421-112563"/>
  </w15:person>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7"/>
    <w:rsid w:val="00005846"/>
    <w:rsid w:val="000118F8"/>
    <w:rsid w:val="000235D6"/>
    <w:rsid w:val="00024790"/>
    <w:rsid w:val="00025248"/>
    <w:rsid w:val="0004328A"/>
    <w:rsid w:val="00056FC8"/>
    <w:rsid w:val="00072E72"/>
    <w:rsid w:val="00076018"/>
    <w:rsid w:val="000841AC"/>
    <w:rsid w:val="00097A9C"/>
    <w:rsid w:val="000A19F3"/>
    <w:rsid w:val="000A1AA6"/>
    <w:rsid w:val="000B266C"/>
    <w:rsid w:val="000B39E4"/>
    <w:rsid w:val="000B3BC2"/>
    <w:rsid w:val="000C0D67"/>
    <w:rsid w:val="000E4DDF"/>
    <w:rsid w:val="000E5D2F"/>
    <w:rsid w:val="000F1505"/>
    <w:rsid w:val="000F3D7E"/>
    <w:rsid w:val="001021FC"/>
    <w:rsid w:val="00105090"/>
    <w:rsid w:val="001129CB"/>
    <w:rsid w:val="001203E1"/>
    <w:rsid w:val="00120FEF"/>
    <w:rsid w:val="00127F15"/>
    <w:rsid w:val="00131202"/>
    <w:rsid w:val="00131DEF"/>
    <w:rsid w:val="0018257A"/>
    <w:rsid w:val="001B7F80"/>
    <w:rsid w:val="001D458F"/>
    <w:rsid w:val="001D6189"/>
    <w:rsid w:val="001E557A"/>
    <w:rsid w:val="00226B73"/>
    <w:rsid w:val="00243E5C"/>
    <w:rsid w:val="0024727E"/>
    <w:rsid w:val="00253CC6"/>
    <w:rsid w:val="00263B7C"/>
    <w:rsid w:val="0027007B"/>
    <w:rsid w:val="0027279F"/>
    <w:rsid w:val="00281A6D"/>
    <w:rsid w:val="00286BF5"/>
    <w:rsid w:val="00296C74"/>
    <w:rsid w:val="00296EBB"/>
    <w:rsid w:val="002A26D0"/>
    <w:rsid w:val="002B5480"/>
    <w:rsid w:val="002E1F93"/>
    <w:rsid w:val="002F1C7A"/>
    <w:rsid w:val="003141F1"/>
    <w:rsid w:val="00323FA7"/>
    <w:rsid w:val="00326C35"/>
    <w:rsid w:val="00362C8A"/>
    <w:rsid w:val="00372C2F"/>
    <w:rsid w:val="00387A10"/>
    <w:rsid w:val="003A5C67"/>
    <w:rsid w:val="003A5E25"/>
    <w:rsid w:val="003A7DC2"/>
    <w:rsid w:val="003C57E1"/>
    <w:rsid w:val="003C5991"/>
    <w:rsid w:val="003C5A0C"/>
    <w:rsid w:val="003D700E"/>
    <w:rsid w:val="003D7019"/>
    <w:rsid w:val="003D7295"/>
    <w:rsid w:val="003E10C7"/>
    <w:rsid w:val="003E4BCC"/>
    <w:rsid w:val="004027D2"/>
    <w:rsid w:val="00416868"/>
    <w:rsid w:val="0046089C"/>
    <w:rsid w:val="00466E4D"/>
    <w:rsid w:val="00473594"/>
    <w:rsid w:val="0048216F"/>
    <w:rsid w:val="004B2764"/>
    <w:rsid w:val="004D1FD6"/>
    <w:rsid w:val="004D3A39"/>
    <w:rsid w:val="004D500D"/>
    <w:rsid w:val="00517C5B"/>
    <w:rsid w:val="005228CE"/>
    <w:rsid w:val="00542AD8"/>
    <w:rsid w:val="00557630"/>
    <w:rsid w:val="0056282D"/>
    <w:rsid w:val="0058027C"/>
    <w:rsid w:val="00583D9B"/>
    <w:rsid w:val="00592F0A"/>
    <w:rsid w:val="00593BCD"/>
    <w:rsid w:val="00596DB9"/>
    <w:rsid w:val="005A6206"/>
    <w:rsid w:val="005B2829"/>
    <w:rsid w:val="005B75C7"/>
    <w:rsid w:val="005C59CB"/>
    <w:rsid w:val="005C7A4C"/>
    <w:rsid w:val="005D3A4D"/>
    <w:rsid w:val="005E6C46"/>
    <w:rsid w:val="005F3505"/>
    <w:rsid w:val="00601A97"/>
    <w:rsid w:val="006202E8"/>
    <w:rsid w:val="006215A5"/>
    <w:rsid w:val="006342E5"/>
    <w:rsid w:val="006349F3"/>
    <w:rsid w:val="00635116"/>
    <w:rsid w:val="00651C4F"/>
    <w:rsid w:val="00656020"/>
    <w:rsid w:val="00662418"/>
    <w:rsid w:val="00672CDA"/>
    <w:rsid w:val="006855E6"/>
    <w:rsid w:val="006A106D"/>
    <w:rsid w:val="006A1E3E"/>
    <w:rsid w:val="006A6E69"/>
    <w:rsid w:val="006A756D"/>
    <w:rsid w:val="006D5FDA"/>
    <w:rsid w:val="00721272"/>
    <w:rsid w:val="0072521E"/>
    <w:rsid w:val="007428F1"/>
    <w:rsid w:val="00755653"/>
    <w:rsid w:val="007604B5"/>
    <w:rsid w:val="00766F94"/>
    <w:rsid w:val="00771480"/>
    <w:rsid w:val="007769CC"/>
    <w:rsid w:val="00782E20"/>
    <w:rsid w:val="00786CD0"/>
    <w:rsid w:val="00794B7E"/>
    <w:rsid w:val="007A1133"/>
    <w:rsid w:val="007B1C90"/>
    <w:rsid w:val="007C0373"/>
    <w:rsid w:val="00806024"/>
    <w:rsid w:val="008259FC"/>
    <w:rsid w:val="00855D8C"/>
    <w:rsid w:val="008771AB"/>
    <w:rsid w:val="0088073F"/>
    <w:rsid w:val="00895A92"/>
    <w:rsid w:val="008A738E"/>
    <w:rsid w:val="008A7DAB"/>
    <w:rsid w:val="008D0C12"/>
    <w:rsid w:val="008E614F"/>
    <w:rsid w:val="008F6BEA"/>
    <w:rsid w:val="0090172F"/>
    <w:rsid w:val="009033A8"/>
    <w:rsid w:val="00926A49"/>
    <w:rsid w:val="00930831"/>
    <w:rsid w:val="009374E7"/>
    <w:rsid w:val="00944EDF"/>
    <w:rsid w:val="00962B20"/>
    <w:rsid w:val="00965828"/>
    <w:rsid w:val="00967AF5"/>
    <w:rsid w:val="00967BD7"/>
    <w:rsid w:val="00970EC2"/>
    <w:rsid w:val="00977D20"/>
    <w:rsid w:val="00986C35"/>
    <w:rsid w:val="00992229"/>
    <w:rsid w:val="00995530"/>
    <w:rsid w:val="009A6895"/>
    <w:rsid w:val="009A795D"/>
    <w:rsid w:val="009D3733"/>
    <w:rsid w:val="00A15931"/>
    <w:rsid w:val="00A16282"/>
    <w:rsid w:val="00A25C9A"/>
    <w:rsid w:val="00A27150"/>
    <w:rsid w:val="00A338C1"/>
    <w:rsid w:val="00A370D9"/>
    <w:rsid w:val="00A4074C"/>
    <w:rsid w:val="00A62F66"/>
    <w:rsid w:val="00A63555"/>
    <w:rsid w:val="00AB3C28"/>
    <w:rsid w:val="00AC0432"/>
    <w:rsid w:val="00AC59E2"/>
    <w:rsid w:val="00AE2B10"/>
    <w:rsid w:val="00AF2869"/>
    <w:rsid w:val="00AF4521"/>
    <w:rsid w:val="00B02E3F"/>
    <w:rsid w:val="00B13C9F"/>
    <w:rsid w:val="00B16275"/>
    <w:rsid w:val="00B17473"/>
    <w:rsid w:val="00B2444B"/>
    <w:rsid w:val="00B269DF"/>
    <w:rsid w:val="00B317DB"/>
    <w:rsid w:val="00B325DE"/>
    <w:rsid w:val="00B33F4C"/>
    <w:rsid w:val="00B53E67"/>
    <w:rsid w:val="00B56E77"/>
    <w:rsid w:val="00B6726D"/>
    <w:rsid w:val="00B8727A"/>
    <w:rsid w:val="00BB72C9"/>
    <w:rsid w:val="00BD6178"/>
    <w:rsid w:val="00BE0223"/>
    <w:rsid w:val="00BF2D36"/>
    <w:rsid w:val="00BF7DB0"/>
    <w:rsid w:val="00C00C3F"/>
    <w:rsid w:val="00C15874"/>
    <w:rsid w:val="00C212B3"/>
    <w:rsid w:val="00C263AC"/>
    <w:rsid w:val="00C31D31"/>
    <w:rsid w:val="00C36FE2"/>
    <w:rsid w:val="00C406F3"/>
    <w:rsid w:val="00C624B3"/>
    <w:rsid w:val="00C75993"/>
    <w:rsid w:val="00C9367A"/>
    <w:rsid w:val="00CB08F6"/>
    <w:rsid w:val="00CC3950"/>
    <w:rsid w:val="00D8068D"/>
    <w:rsid w:val="00D8352B"/>
    <w:rsid w:val="00D86C03"/>
    <w:rsid w:val="00DB0B61"/>
    <w:rsid w:val="00DB43FD"/>
    <w:rsid w:val="00DD6014"/>
    <w:rsid w:val="00DF1032"/>
    <w:rsid w:val="00DF12B6"/>
    <w:rsid w:val="00DF5CE8"/>
    <w:rsid w:val="00E5432E"/>
    <w:rsid w:val="00E56D16"/>
    <w:rsid w:val="00E57E9F"/>
    <w:rsid w:val="00E71443"/>
    <w:rsid w:val="00E95A1D"/>
    <w:rsid w:val="00EA0898"/>
    <w:rsid w:val="00EA135B"/>
    <w:rsid w:val="00EA1F73"/>
    <w:rsid w:val="00EC4F31"/>
    <w:rsid w:val="00ED6380"/>
    <w:rsid w:val="00ED6AC7"/>
    <w:rsid w:val="00EF39F7"/>
    <w:rsid w:val="00EF43CA"/>
    <w:rsid w:val="00EF7B43"/>
    <w:rsid w:val="00F00C27"/>
    <w:rsid w:val="00F13FCC"/>
    <w:rsid w:val="00F3497E"/>
    <w:rsid w:val="00F36649"/>
    <w:rsid w:val="00F56E10"/>
    <w:rsid w:val="00F64037"/>
    <w:rsid w:val="00F77ACA"/>
    <w:rsid w:val="00F8711F"/>
    <w:rsid w:val="00F875AF"/>
    <w:rsid w:val="00F90B4D"/>
    <w:rsid w:val="00FD4A51"/>
    <w:rsid w:val="00FD7CFF"/>
    <w:rsid w:val="00FE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41A18"/>
  <w15:chartTrackingRefBased/>
  <w15:docId w15:val="{602E588B-CFD0-4E9D-B274-AB032B69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52B"/>
    <w:pPr>
      <w:tabs>
        <w:tab w:val="left" w:pos="1571"/>
      </w:tabs>
      <w:spacing w:after="0"/>
      <w:outlineLvl w:val="0"/>
    </w:pPr>
    <w:rPr>
      <w:rFonts w:ascii="Arial" w:hAnsi="Arial" w:cs="Arial"/>
      <w:b/>
      <w:bCs/>
    </w:rPr>
  </w:style>
  <w:style w:type="paragraph" w:styleId="Heading2">
    <w:name w:val="heading 2"/>
    <w:basedOn w:val="Normal"/>
    <w:next w:val="Normal"/>
    <w:link w:val="Heading2Char"/>
    <w:uiPriority w:val="9"/>
    <w:unhideWhenUsed/>
    <w:qFormat/>
    <w:rsid w:val="001D458F"/>
    <w:pPr>
      <w:spacing w:after="0"/>
      <w:outlineLvl w:val="1"/>
    </w:pPr>
    <w:rPr>
      <w:rFonts w:ascii="Arial" w:hAnsi="Arial" w:cs="Arial"/>
      <w:b/>
      <w:i/>
    </w:rPr>
  </w:style>
  <w:style w:type="paragraph" w:styleId="Heading3">
    <w:name w:val="heading 3"/>
    <w:basedOn w:val="Normal"/>
    <w:next w:val="Normal"/>
    <w:link w:val="Heading3Char"/>
    <w:uiPriority w:val="9"/>
    <w:unhideWhenUsed/>
    <w:qFormat/>
    <w:rsid w:val="001D458F"/>
    <w:pPr>
      <w:spacing w:after="0"/>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7A"/>
    <w:pPr>
      <w:ind w:left="720"/>
      <w:contextualSpacing/>
    </w:pPr>
  </w:style>
  <w:style w:type="character" w:styleId="Hyperlink">
    <w:name w:val="Hyperlink"/>
    <w:basedOn w:val="DefaultParagraphFont"/>
    <w:uiPriority w:val="99"/>
    <w:unhideWhenUsed/>
    <w:rsid w:val="0027279F"/>
    <w:rPr>
      <w:color w:val="0563C1" w:themeColor="hyperlink"/>
      <w:u w:val="single"/>
    </w:rPr>
  </w:style>
  <w:style w:type="paragraph" w:styleId="HTMLPreformatted">
    <w:name w:val="HTML Preformatted"/>
    <w:basedOn w:val="Normal"/>
    <w:link w:val="HTMLPreformattedChar"/>
    <w:uiPriority w:val="99"/>
    <w:semiHidden/>
    <w:unhideWhenUsed/>
    <w:rsid w:val="0097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C2"/>
    <w:rPr>
      <w:rFonts w:ascii="Courier New" w:eastAsia="Times New Roman" w:hAnsi="Courier New" w:cs="Courier New"/>
      <w:sz w:val="20"/>
      <w:szCs w:val="20"/>
    </w:rPr>
  </w:style>
  <w:style w:type="character" w:customStyle="1" w:styleId="gem3dmtclfb">
    <w:name w:val="gem3dmtclfb"/>
    <w:basedOn w:val="DefaultParagraphFont"/>
    <w:rsid w:val="00970EC2"/>
  </w:style>
  <w:style w:type="paragraph" w:styleId="BalloonText">
    <w:name w:val="Balloon Text"/>
    <w:basedOn w:val="Normal"/>
    <w:link w:val="BalloonTextChar"/>
    <w:uiPriority w:val="99"/>
    <w:semiHidden/>
    <w:unhideWhenUsed/>
    <w:rsid w:val="00473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594"/>
    <w:rPr>
      <w:rFonts w:ascii="Segoe UI" w:hAnsi="Segoe UI" w:cs="Segoe UI"/>
      <w:sz w:val="18"/>
      <w:szCs w:val="18"/>
    </w:rPr>
  </w:style>
  <w:style w:type="paragraph" w:styleId="Revision">
    <w:name w:val="Revision"/>
    <w:hidden/>
    <w:uiPriority w:val="99"/>
    <w:semiHidden/>
    <w:rsid w:val="00EA1F73"/>
    <w:pPr>
      <w:spacing w:after="0" w:line="240" w:lineRule="auto"/>
    </w:pPr>
  </w:style>
  <w:style w:type="character" w:styleId="LineNumber">
    <w:name w:val="line number"/>
    <w:basedOn w:val="DefaultParagraphFont"/>
    <w:uiPriority w:val="99"/>
    <w:semiHidden/>
    <w:unhideWhenUsed/>
    <w:rsid w:val="00721272"/>
  </w:style>
  <w:style w:type="paragraph" w:styleId="Header">
    <w:name w:val="header"/>
    <w:basedOn w:val="Normal"/>
    <w:link w:val="HeaderChar"/>
    <w:uiPriority w:val="99"/>
    <w:unhideWhenUsed/>
    <w:rsid w:val="0072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72"/>
  </w:style>
  <w:style w:type="paragraph" w:styleId="Footer">
    <w:name w:val="footer"/>
    <w:basedOn w:val="Normal"/>
    <w:link w:val="FooterChar"/>
    <w:uiPriority w:val="99"/>
    <w:unhideWhenUsed/>
    <w:rsid w:val="0072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72"/>
  </w:style>
  <w:style w:type="character" w:customStyle="1" w:styleId="Heading1Char">
    <w:name w:val="Heading 1 Char"/>
    <w:basedOn w:val="DefaultParagraphFont"/>
    <w:link w:val="Heading1"/>
    <w:uiPriority w:val="9"/>
    <w:rsid w:val="00D8352B"/>
    <w:rPr>
      <w:rFonts w:ascii="Arial" w:hAnsi="Arial" w:cs="Arial"/>
      <w:b/>
      <w:bCs/>
    </w:rPr>
  </w:style>
  <w:style w:type="character" w:styleId="CommentReference">
    <w:name w:val="annotation reference"/>
    <w:basedOn w:val="DefaultParagraphFont"/>
    <w:uiPriority w:val="99"/>
    <w:semiHidden/>
    <w:unhideWhenUsed/>
    <w:rsid w:val="00D86C03"/>
    <w:rPr>
      <w:sz w:val="16"/>
      <w:szCs w:val="16"/>
    </w:rPr>
  </w:style>
  <w:style w:type="paragraph" w:styleId="CommentText">
    <w:name w:val="annotation text"/>
    <w:basedOn w:val="Normal"/>
    <w:link w:val="CommentTextChar"/>
    <w:uiPriority w:val="99"/>
    <w:semiHidden/>
    <w:unhideWhenUsed/>
    <w:rsid w:val="00D86C03"/>
    <w:pPr>
      <w:spacing w:line="240" w:lineRule="auto"/>
    </w:pPr>
    <w:rPr>
      <w:sz w:val="20"/>
      <w:szCs w:val="20"/>
    </w:rPr>
  </w:style>
  <w:style w:type="character" w:customStyle="1" w:styleId="CommentTextChar">
    <w:name w:val="Comment Text Char"/>
    <w:basedOn w:val="DefaultParagraphFont"/>
    <w:link w:val="CommentText"/>
    <w:uiPriority w:val="99"/>
    <w:semiHidden/>
    <w:rsid w:val="00D86C03"/>
    <w:rPr>
      <w:sz w:val="20"/>
      <w:szCs w:val="20"/>
    </w:rPr>
  </w:style>
  <w:style w:type="paragraph" w:styleId="CommentSubject">
    <w:name w:val="annotation subject"/>
    <w:basedOn w:val="CommentText"/>
    <w:next w:val="CommentText"/>
    <w:link w:val="CommentSubjectChar"/>
    <w:uiPriority w:val="99"/>
    <w:semiHidden/>
    <w:unhideWhenUsed/>
    <w:rsid w:val="00D86C03"/>
    <w:rPr>
      <w:b/>
      <w:bCs/>
    </w:rPr>
  </w:style>
  <w:style w:type="character" w:customStyle="1" w:styleId="CommentSubjectChar">
    <w:name w:val="Comment Subject Char"/>
    <w:basedOn w:val="CommentTextChar"/>
    <w:link w:val="CommentSubject"/>
    <w:uiPriority w:val="99"/>
    <w:semiHidden/>
    <w:rsid w:val="00D86C03"/>
    <w:rPr>
      <w:b/>
      <w:bCs/>
      <w:sz w:val="20"/>
      <w:szCs w:val="20"/>
    </w:rPr>
  </w:style>
  <w:style w:type="character" w:styleId="PlaceholderText">
    <w:name w:val="Placeholder Text"/>
    <w:basedOn w:val="DefaultParagraphFont"/>
    <w:uiPriority w:val="99"/>
    <w:semiHidden/>
    <w:rsid w:val="00944EDF"/>
    <w:rPr>
      <w:color w:val="808080"/>
    </w:rPr>
  </w:style>
  <w:style w:type="paragraph" w:styleId="Title">
    <w:name w:val="Title"/>
    <w:basedOn w:val="Normal"/>
    <w:next w:val="Normal"/>
    <w:link w:val="TitleChar"/>
    <w:uiPriority w:val="10"/>
    <w:qFormat/>
    <w:rsid w:val="00D8352B"/>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D8352B"/>
    <w:rPr>
      <w:rFonts w:ascii="Calibri Light" w:eastAsia="Times New Roman" w:hAnsi="Calibri Light" w:cs="Times New Roman"/>
      <w:b/>
      <w:bCs/>
      <w:kern w:val="28"/>
      <w:sz w:val="32"/>
      <w:szCs w:val="32"/>
    </w:rPr>
  </w:style>
  <w:style w:type="character" w:customStyle="1" w:styleId="Heading2Char">
    <w:name w:val="Heading 2 Char"/>
    <w:basedOn w:val="DefaultParagraphFont"/>
    <w:link w:val="Heading2"/>
    <w:uiPriority w:val="9"/>
    <w:rsid w:val="001D458F"/>
    <w:rPr>
      <w:rFonts w:ascii="Arial" w:hAnsi="Arial" w:cs="Arial"/>
      <w:b/>
      <w:i/>
    </w:rPr>
  </w:style>
  <w:style w:type="character" w:customStyle="1" w:styleId="Heading3Char">
    <w:name w:val="Heading 3 Char"/>
    <w:basedOn w:val="DefaultParagraphFont"/>
    <w:link w:val="Heading3"/>
    <w:uiPriority w:val="9"/>
    <w:rsid w:val="001D458F"/>
    <w:rPr>
      <w:rFonts w:ascii="Arial" w:hAnsi="Arial" w:cs="Arial"/>
      <w:u w:val="single"/>
    </w:rPr>
  </w:style>
  <w:style w:type="character" w:styleId="FollowedHyperlink">
    <w:name w:val="FollowedHyperlink"/>
    <w:basedOn w:val="DefaultParagraphFont"/>
    <w:uiPriority w:val="99"/>
    <w:semiHidden/>
    <w:unhideWhenUsed/>
    <w:rsid w:val="004D500D"/>
    <w:rPr>
      <w:color w:val="954F72" w:themeColor="followedHyperlink"/>
      <w:u w:val="single"/>
    </w:rPr>
  </w:style>
  <w:style w:type="paragraph" w:styleId="ListBullet">
    <w:name w:val="List Bullet"/>
    <w:basedOn w:val="Normal"/>
    <w:uiPriority w:val="99"/>
    <w:unhideWhenUsed/>
    <w:rsid w:val="005F3505"/>
    <w:pPr>
      <w:numPr>
        <w:numId w:val="9"/>
      </w:numPr>
      <w:contextualSpacing/>
    </w:pPr>
  </w:style>
  <w:style w:type="paragraph" w:styleId="Caption">
    <w:name w:val="caption"/>
    <w:basedOn w:val="Normal"/>
    <w:next w:val="Normal"/>
    <w:uiPriority w:val="35"/>
    <w:unhideWhenUsed/>
    <w:qFormat/>
    <w:rsid w:val="003D70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D7E7-9838-4392-883C-6A51016F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Beaudette, Dylan - NRCS, Sonora, CA</cp:lastModifiedBy>
  <cp:revision>11</cp:revision>
  <dcterms:created xsi:type="dcterms:W3CDTF">2016-07-18T19:03:00Z</dcterms:created>
  <dcterms:modified xsi:type="dcterms:W3CDTF">2016-07-22T18:54:00Z</dcterms:modified>
</cp:coreProperties>
</file>